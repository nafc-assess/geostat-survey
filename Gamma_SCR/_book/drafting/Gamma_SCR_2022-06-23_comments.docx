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44.png" ContentType="image/png"/>
  <Override PartName="/word/media/rId43.png" ContentType="image/png"/>
  <Override PartName="/word/media/image1.png" ContentType="image/png"/>
  <Override PartName="/word/media/image2.png" ContentType="image/png"/>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2CD36201" wp14:textId="77777777">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xmlns:wp14="http://schemas.microsoft.com/office/word/2010/wordml" w14:paraId="16A54940" wp14:textId="77777777">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xmlns:wp14="http://schemas.microsoft.com/office/word/2010/wordml" w14:paraId="56C7C13E" wp14:textId="77777777">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2022-06-20</w:t>
      </w:r>
    </w:p>
    <w:bookmarkStart w:name="abstract" w:id="20"/>
    <w:p xmlns:wp14="http://schemas.microsoft.com/office/word/2010/wordml" w14:paraId="7CBFD60A" wp14:textId="77777777">
      <w:pPr>
        <w:pStyle w:val="Heading1"/>
      </w:pPr>
      <w:r>
        <w:t xml:space="preserve">Abstract</w:t>
      </w:r>
    </w:p>
    <w:p xmlns:wp14="http://schemas.microsoft.com/office/word/2010/wordml" w14:paraId="2C219028" wp14:textId="65B6DB53">
      <w:pPr>
        <w:pStyle w:val="FirstParagraph"/>
      </w:pPr>
      <w:r w:rsidR="2632748F">
        <w:rPr/>
        <w:t xml:space="preserve">Many data-limited stock assessments rely on survey indices for the provision of </w:t>
      </w:r>
      <w:proofErr w:type="gramStart"/>
      <w:r w:rsidR="2632748F">
        <w:rPr/>
        <w:t>science advice</w:t>
      </w:r>
      <w:proofErr w:type="gramEnd"/>
      <w:r w:rsidR="2632748F">
        <w:rPr/>
        <w:t>. Design-based estimators of stock size are often</w:t>
      </w:r>
      <w:commentRangeStart w:id="388075158"/>
      <w:r w:rsidR="2632748F">
        <w:rPr/>
        <w:t xml:space="preserve"> applied,</w:t>
      </w:r>
      <w:commentRangeEnd w:id="388075158"/>
      <w:r>
        <w:rPr>
          <w:rStyle w:val="CommentReference"/>
        </w:rPr>
        <w:commentReference w:id="388075158"/>
      </w:r>
      <w:r w:rsidR="2632748F">
        <w:rPr/>
        <w:t xml:space="preserve"> however, the quantification of uncertainty around these estimates remains a challenge. Standard practice has been to use quantiles from a </w:t>
      </w:r>
      <w:proofErr w:type="gramStart"/>
      <w:r w:rsidR="2632748F">
        <w:rPr/>
        <w:t>Student’s</w:t>
      </w:r>
      <w:proofErr w:type="gramEnd"/>
      <w:r w:rsidR="2632748F">
        <w:rPr/>
        <w:t xml:space="preserve"> t distribution even though this method sometimes produces negative intervals</w:t>
      </w:r>
      <w:commentRangeStart w:id="1825847107"/>
      <w:r w:rsidR="2632748F">
        <w:rPr/>
        <w:t>.</w:t>
      </w:r>
      <w:commentRangeEnd w:id="1825847107"/>
      <w:r>
        <w:rPr>
          <w:rStyle w:val="CommentReference"/>
        </w:rPr>
        <w:commentReference w:id="1825847107"/>
      </w:r>
      <w:r w:rsidR="2632748F">
        <w:rPr/>
        <w:t xml:space="preserve"> As an alternate method, we propose the use of the Gamma distribution</w:t>
      </w:r>
      <w:ins w:author="Perreault, Andrea" w:date="2022-06-21T12:38:39.549Z" w:id="201377045">
        <w:r w:rsidR="2632748F">
          <w:t>, which cannot take negative values,</w:t>
        </w:r>
      </w:ins>
      <w:r w:rsidR="2632748F">
        <w:rPr/>
        <w:t xml:space="preserve"> to approximate uncertainty around survey indices. </w:t>
      </w:r>
      <w:commentRangeStart w:id="547716333"/>
      <w:r w:rsidR="2632748F">
        <w:rPr/>
        <w:t>This involves the translation of unbiased design-based mean and variance estimators to shape and scale parameters for the Gamma distribution.</w:t>
      </w:r>
      <w:commentRangeEnd w:id="547716333"/>
      <w:r>
        <w:rPr>
          <w:rStyle w:val="CommentReference"/>
        </w:rPr>
        <w:commentReference w:id="547716333"/>
      </w:r>
      <w:r w:rsidR="2632748F">
        <w:rPr/>
        <w:t xml:space="preserve"> Via simulation testing, we show that densities derived from the Gamma distribution closely match densities derived from </w:t>
      </w:r>
      <w:proofErr w:type="spellStart"/>
      <w:r w:rsidR="2632748F">
        <w:rPr/>
        <w:t>bootstraped</w:t>
      </w:r>
      <w:proofErr w:type="spellEnd"/>
      <w:r w:rsidR="2632748F">
        <w:rPr/>
        <w:t xml:space="preserve"> samples of simulated survey data. We also highlight an application of this method to Redfish in NAFO </w:t>
      </w:r>
      <w:ins w:author="Wheeland, Laura" w:date="2022-06-20T17:42:46.75Z" w:id="1005403554">
        <w:r w:rsidR="2632748F">
          <w:t>D</w:t>
        </w:r>
      </w:ins>
      <w:del w:author="Wheeland, Laura" w:date="2022-06-20T17:42:46.473Z" w:id="1755020686">
        <w:r w:rsidDel="2D37F751">
          <w:delText>d</w:delText>
        </w:r>
      </w:del>
      <w:proofErr w:type="spellStart"/>
      <w:r w:rsidR="2632748F">
        <w:rPr/>
        <w:t>ivision</w:t>
      </w:r>
      <w:proofErr w:type="spellEnd"/>
      <w:r w:rsidR="2632748F">
        <w:rPr/>
        <w:t xml:space="preserve"> 3O. We argue that this approach offers a reasonable approximation of uncertainty that can be used to quantify stock status and inform risk-based management decisions.</w:t>
      </w:r>
    </w:p>
    <w:bookmarkEnd w:id="20"/>
    <w:bookmarkStart w:name="introduction" w:id="21"/>
    <w:p xmlns:wp14="http://schemas.microsoft.com/office/word/2010/wordml" w14:paraId="3E7A9F1C" wp14:textId="77777777">
      <w:pPr>
        <w:pStyle w:val="Heading1"/>
      </w:pPr>
      <w:r>
        <w:t xml:space="preserve">Introduction</w:t>
      </w:r>
    </w:p>
    <w:p xmlns:wp14="http://schemas.microsoft.com/office/word/2010/wordml" w14:paraId="3F5DA491" wp14:textId="2B5AC293">
      <w:pPr>
        <w:pStyle w:val="FirstParagraph"/>
      </w:pPr>
      <w:r w:rsidR="2632748F">
        <w:rPr/>
        <w:t>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rsidR="2632748F">
        <w:rPr/>
        <w:t xml:space="preserve"> </w:t>
      </w:r>
      <w:commentRangeStart w:id="715793618"/>
      <w:r w:rsidR="2632748F">
        <w:rPr/>
        <w:t>(</w:t>
      </w:r>
      <w:commentRangeEnd w:id="715793618"/>
      <w:r>
        <w:rPr>
          <w:rStyle w:val="CommentReference"/>
        </w:rPr>
        <w:commentReference w:id="715793618"/>
      </w:r>
      <w:hyperlink w:anchor="ref-kimura2006">
        <w:r w:rsidRPr="32BF2CE9" w:rsidR="2632748F">
          <w:rPr>
            <w:rStyle w:val="Hyperlink"/>
          </w:rPr>
          <w:t>Kimura and Somerton, 2006</w:t>
        </w:r>
      </w:hyperlink>
      <w:r w:rsidR="2632748F">
        <w:rPr/>
        <w:t>;</w:t>
      </w:r>
      <w:r w:rsidR="2632748F">
        <w:rPr/>
        <w:t xml:space="preserve"> </w:t>
      </w:r>
      <w:hyperlink w:anchor="ref-pennington1998">
        <w:r w:rsidRPr="32BF2CE9" w:rsidR="2632748F">
          <w:rPr>
            <w:rStyle w:val="Hyperlink"/>
          </w:rPr>
          <w:t>Pennington and Strømme, 1998</w:t>
        </w:r>
      </w:hyperlink>
      <w:r w:rsidR="2632748F">
        <w:rPr/>
        <w:t>)</w:t>
      </w:r>
      <w:r w:rsidR="2632748F">
        <w:rPr/>
        <w:t xml:space="preserve">. Surveys </w:t>
      </w:r>
      <w:del w:author="Wheeland, Laura" w:date="2022-06-20T17:43:41.339Z" w:id="844044955">
        <w:r w:rsidDel="32BF2CE9">
          <w:delText xml:space="preserve">indices </w:delText>
        </w:r>
      </w:del>
      <w:r w:rsidR="2632748F">
        <w:rPr/>
        <w:t>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w:t>
      </w:r>
      <w:ins w:author="Wheeland, Laura" w:date="2022-06-20T17:43:53.845Z" w:id="1942304279">
        <w:r w:rsidR="2632748F">
          <w:t>-based</w:t>
        </w:r>
      </w:ins>
      <w:r w:rsidR="2632748F">
        <w:rPr/>
        <w:t xml:space="preserve"> indices</w:t>
      </w:r>
      <w:ins w:author="Wheeland, Laura" w:date="2022-06-20T17:43:59.783Z" w:id="1138258246">
        <w:r w:rsidR="2632748F">
          <w:t xml:space="preserve"> of abundance or biomass</w:t>
        </w:r>
      </w:ins>
      <w:r w:rsidR="2632748F">
        <w:rPr/>
        <w:t xml:space="preserve">. While model-based indices </w:t>
      </w:r>
      <w:proofErr w:type="gramStart"/>
      <w:r w:rsidR="2632748F">
        <w:rPr/>
        <w:t>produced</w:t>
      </w:r>
      <w:proofErr w:type="gramEnd"/>
      <w:r w:rsidR="2632748F">
        <w:rPr/>
        <w:t xml:space="preserve"> using geostatistical approaches</w:t>
      </w:r>
      <w:r w:rsidR="2632748F">
        <w:rPr/>
        <w:t xml:space="preserve"> </w:t>
      </w:r>
      <w:r w:rsidR="2632748F">
        <w:rPr/>
        <w:t>(e.g.,</w:t>
      </w:r>
      <w:r w:rsidR="2632748F">
        <w:rPr/>
        <w:t xml:space="preserve"> </w:t>
      </w:r>
      <w:hyperlink w:anchor="ref-anderson2022">
        <w:r w:rsidRPr="32BF2CE9" w:rsidR="2632748F">
          <w:rPr>
            <w:rStyle w:val="Hyperlink"/>
          </w:rPr>
          <w:t>Anderson et al., 2022</w:t>
        </w:r>
      </w:hyperlink>
      <w:r w:rsidR="2632748F">
        <w:rPr/>
        <w:t>;</w:t>
      </w:r>
      <w:r w:rsidR="2632748F">
        <w:rPr/>
        <w:t xml:space="preserve"> </w:t>
      </w:r>
      <w:hyperlink w:anchor="ref-thorson2015">
        <w:r w:rsidRPr="32BF2CE9" w:rsidR="2632748F">
          <w:rPr>
            <w:rStyle w:val="Hyperlink"/>
          </w:rPr>
          <w:t>Thorson et al., 2015</w:t>
        </w:r>
      </w:hyperlink>
      <w:r w:rsidR="2632748F">
        <w:rPr/>
        <w:t>)</w:t>
      </w:r>
      <w:r w:rsidR="2632748F">
        <w:rPr/>
        <w:t xml:space="preserve"> </w:t>
      </w:r>
      <w:proofErr w:type="gramStart"/>
      <w:r w:rsidR="2632748F">
        <w:rPr/>
        <w:t>are</w:t>
      </w:r>
      <w:proofErr w:type="gramEnd"/>
      <w:r w:rsidR="2632748F">
        <w:rPr/>
        <w:t xml:space="preserve"> growing in popularity, design-based estimators continue to be widely used. In the Northwest Atlantic, surveys typically follow a stratified-random sampling design with proportional allocation</w:t>
      </w:r>
      <w:r w:rsidR="2632748F">
        <w:rPr/>
        <w:t xml:space="preserve"> </w:t>
      </w:r>
      <w:r w:rsidR="2632748F">
        <w:rPr/>
        <w:t>(e.g.,</w:t>
      </w:r>
      <w:r w:rsidR="2632748F">
        <w:rPr/>
        <w:t xml:space="preserve"> </w:t>
      </w:r>
      <w:hyperlink w:anchor="ref-gonzalez2022">
        <w:r w:rsidRPr="32BF2CE9" w:rsidR="2632748F">
          <w:rPr>
            <w:rStyle w:val="Hyperlink"/>
          </w:rPr>
          <w:t>González-Troncoso et al., 2022</w:t>
        </w:r>
      </w:hyperlink>
      <w:r w:rsidR="2632748F">
        <w:rPr/>
        <w:t>;</w:t>
      </w:r>
      <w:r w:rsidR="2632748F">
        <w:rPr/>
        <w:t xml:space="preserve"> </w:t>
      </w:r>
      <w:hyperlink w:anchor="ref-rideout2022">
        <w:r w:rsidRPr="32BF2CE9" w:rsidR="2632748F">
          <w:rPr>
            <w:rStyle w:val="Hyperlink"/>
          </w:rPr>
          <w:t>Rideout et al., 2022</w:t>
        </w:r>
      </w:hyperlink>
      <w:r w:rsidR="2632748F">
        <w:rPr/>
        <w:t>)</w:t>
      </w:r>
      <w:ins w:author="Perreault, Andrea" w:date="2022-06-21T12:52:10.298Z" w:id="1846200549">
        <w:r w:rsidR="2632748F">
          <w:t>,</w:t>
        </w:r>
      </w:ins>
      <w:r w:rsidR="2632748F">
        <w:rPr/>
        <w:t xml:space="preserve"> </w:t>
      </w:r>
      <w:proofErr w:type="gramStart"/>
      <w:r w:rsidR="2632748F">
        <w:rPr/>
        <w:t>and</w:t>
      </w:r>
      <w:proofErr w:type="gramEnd"/>
      <w:r w:rsidR="2632748F">
        <w:rPr/>
        <w:t xml:space="preserve"> indices are obtained using stratified analyses</w:t>
      </w:r>
      <w:r w:rsidR="2632748F">
        <w:rPr/>
        <w:t xml:space="preserve"> </w:t>
      </w:r>
      <w:r w:rsidR="2632748F">
        <w:rPr/>
        <w:t>(e.g.,</w:t>
      </w:r>
      <w:r w:rsidR="2632748F">
        <w:rPr/>
        <w:t xml:space="preserve"> </w:t>
      </w:r>
      <w:hyperlink w:anchor="ref-smith1981">
        <w:r w:rsidRPr="32BF2CE9" w:rsidR="2632748F">
          <w:rPr>
            <w:rStyle w:val="Hyperlink"/>
          </w:rPr>
          <w:t>S. Smith and Somerton, 1981</w:t>
        </w:r>
      </w:hyperlink>
      <w:r w:rsidR="2632748F">
        <w:rPr/>
        <w:t>)</w:t>
      </w:r>
      <w:r w:rsidR="2632748F">
        <w:rPr/>
        <w:t>. Unfortunately, the quantification of uncertainty around these estimates remains a challenge. Quantiles from a Student’s t distribution are often used to approximate the uncertainty around stratified estimates; however, the lower limits of this approximation can result in</w:t>
      </w:r>
      <w:ins w:author="Wheeland, Laura" w:date="2022-06-20T17:44:32.518Z" w:id="1410822004">
        <w:r w:rsidR="2632748F">
          <w:t xml:space="preserve"> unrealistic</w:t>
        </w:r>
      </w:ins>
      <w:r w:rsidR="2632748F">
        <w:rPr/>
        <w:t xml:space="preserve"> negative values</w:t>
      </w:r>
      <w:del w:author="Wheeland, Laura" w:date="2022-06-20T17:44:38.638Z" w:id="187672571">
        <w:r w:rsidDel="32BF2CE9">
          <w:delText>, which is unrealistic</w:delText>
        </w:r>
      </w:del>
      <w:r w:rsidR="2632748F">
        <w:rPr/>
        <w:t xml:space="preserve"> </w:t>
      </w:r>
      <w:r w:rsidR="2632748F">
        <w:rPr/>
        <w:t>(</w:t>
      </w:r>
      <w:hyperlink w:anchor="ref-cadigan2011">
        <w:r w:rsidRPr="32BF2CE9" w:rsidR="2632748F">
          <w:rPr>
            <w:rStyle w:val="Hyperlink"/>
          </w:rPr>
          <w:t>Cadigan, 2011</w:t>
        </w:r>
      </w:hyperlink>
      <w:r w:rsidR="2632748F">
        <w:rPr/>
        <w:t>)</w:t>
      </w:r>
      <w:r w:rsidR="2632748F">
        <w:rPr/>
        <w:t>. We propose an alternate approximation of uncertainty using the Gamma distribution which accounts for the positive and skewed nature of survey indices.</w:t>
      </w:r>
    </w:p>
    <w:bookmarkEnd w:id="21"/>
    <w:bookmarkStart w:name="methods" w:id="24"/>
    <w:p xmlns:wp14="http://schemas.microsoft.com/office/word/2010/wordml" w14:paraId="24924C10" wp14:textId="77777777">
      <w:pPr>
        <w:pStyle w:val="Heading1"/>
      </w:pPr>
      <w:r>
        <w:t xml:space="preserve">Methods</w:t>
      </w:r>
    </w:p>
    <w:p xmlns:wp14="http://schemas.microsoft.com/office/word/2010/wordml" w14:paraId="5CF8EB20" wp14:textId="6ED0C867">
      <w:pPr>
        <w:pStyle w:val="FirstParagraph"/>
      </w:pPr>
      <w:r w:rsidR="2632748F">
        <w:rPr/>
        <w:t xml:space="preserve">Provided data from a stratified-random survey, average trawlable abundance or biomass (</w:t>
      </w:r>
      <m:oMath>
        <m:acc>
          <m:accPr>
            <m:chr m:val="̂"/>
          </m:accPr>
          <m:e>
            <m:r>
              <m:t>μ</m:t>
            </m:r>
          </m:e>
        </m:acc>
      </m:oMath>
      <w:r w:rsidR="2632748F">
        <w:rPr/>
        <w:t xml:space="preserve">) </w:t>
      </w:r>
      <w:proofErr w:type="gramStart"/>
      <w:r w:rsidR="2632748F">
        <w:rPr/>
        <w:t xml:space="preserve">and</w:t>
      </w:r>
      <w:proofErr w:type="gramEnd"/>
      <w:r w:rsidR="2632748F">
        <w:rPr/>
        <w:t xml:space="preserve"> sampling variance (</w:t>
      </w:r>
      <m:oMath>
        <m:sSup>
          <m:e>
            <m:acc>
              <m:accPr>
                <m:chr m:val="̂"/>
              </m:accPr>
              <m:e>
                <m:r>
                  <m:t>σ</m:t>
                </m:r>
              </m:e>
            </m:acc>
          </m:e>
          <m:sup>
            <m:r>
              <m:t>2</m:t>
            </m:r>
          </m:sup>
        </m:sSup>
      </m:oMath>
      <w:r w:rsidR="2632748F">
        <w:rPr/>
        <w:t xml:space="preserve">)</w:t>
      </w:r>
      <w:ins w:author="Perreault, Andrea" w:date="2022-06-21T13:33:12.568Z" w:id="632535413">
        <w:r w:rsidR="2632748F">
          <w:t xml:space="preserve"> </w:t>
        </w:r>
        <w:r w:rsidR="2632748F">
          <w:t>over</w:t>
        </w:r>
        <w:r w:rsidR="2632748F">
          <w:t xml:space="preserve"> the stock area</w:t>
        </w:r>
      </w:ins>
      <w:r w:rsidR="2632748F">
        <w:rPr/>
        <w:t xml:space="preserve"> can</w:t>
      </w:r>
      <w:commentRangeStart w:id="1505920029"/>
      <w:r w:rsidR="2632748F">
        <w:rPr/>
        <w:t xml:space="preserve"> b</w:t>
      </w:r>
      <w:r w:rsidR="2632748F">
        <w:rPr/>
        <w:t xml:space="preserve">e estimated using standard</w:t>
      </w:r>
      <w:r w:rsidR="2632748F">
        <w:rPr/>
        <w:t xml:space="preserve"> design-based formula</w:t>
      </w:r>
      <w:r w:rsidR="2632748F">
        <w:rPr/>
        <w:t xml:space="preserve"> </w:t>
      </w:r>
      <w:r w:rsidR="2632748F">
        <w:rPr/>
        <w:t xml:space="preserve">(</w:t>
      </w:r>
      <w:hyperlink w:anchor="ref-cochran1977">
        <w:r w:rsidR="2632748F">
          <w:rPr>
            <w:rStyle w:val="Hyperlink"/>
          </w:rPr>
          <w:t xml:space="preserve">Cochran, 1977</w:t>
        </w:r>
      </w:hyperlink>
      <w:r w:rsidR="2632748F">
        <w:rPr/>
        <w:t xml:space="preserve">;</w:t>
      </w:r>
      <w:r w:rsidR="2632748F">
        <w:rPr/>
        <w:t xml:space="preserve"> </w:t>
      </w:r>
      <w:hyperlink w:anchor="ref-smith1990">
        <w:r w:rsidR="2632748F">
          <w:rPr>
            <w:rStyle w:val="Hyperlink"/>
          </w:rPr>
          <w:t xml:space="preserve">S. J. Smith, 1990</w:t>
        </w:r>
      </w:hyperlink>
      <w:r w:rsidR="2632748F">
        <w:rPr/>
        <w:t xml:space="preserve">;</w:t>
      </w:r>
      <w:r w:rsidR="2632748F">
        <w:rPr/>
        <w:t xml:space="preserve"> </w:t>
      </w:r>
      <w:hyperlink w:anchor="ref-smith1981">
        <w:r w:rsidR="2632748F">
          <w:rPr>
            <w:rStyle w:val="Hyperlink"/>
          </w:rPr>
          <w:t xml:space="preserve">S. Smith and Somerton, 1981</w:t>
        </w:r>
      </w:hyperlink>
      <w:r w:rsidR="2632748F">
        <w:rPr/>
        <w:t xml:space="preserve">)</w:t>
      </w:r>
      <w:r w:rsidR="2632748F">
        <w:rPr/>
        <w:t xml:space="preserve">.</w:t>
      </w:r>
      <w:r w:rsidR="2632748F">
        <w:rPr/>
        <w:t xml:space="preserve"> </w:t>
      </w:r>
      <w:commentRangeEnd w:id="1505920029"/>
      <w:r>
        <w:rPr>
          <w:rStyle w:val="CommentReference"/>
        </w:rPr>
        <w:commentReference w:id="1505920029"/>
      </w:r>
      <w:commentRangeStart w:id="1186004409"/>
      <w:r w:rsidR="2632748F">
        <w:rPr/>
        <w:t xml:space="preserve">Instead of using a </w:t>
      </w:r>
      <w:proofErr w:type="gramStart"/>
      <w:r w:rsidR="2632748F">
        <w:rPr/>
        <w:t xml:space="preserve">Student’s</w:t>
      </w:r>
      <w:proofErr w:type="gramEnd"/>
      <w:r w:rsidR="2632748F">
        <w:rPr/>
        <w:t xml:space="preserve"> t distribution to describe uncertainty</w:t>
      </w:r>
      <w:del w:author="Wheeland, Laura" w:date="2022-06-20T17:45:20.97Z" w:id="1358294750">
        <w:r w:rsidDel="6D7B2B0F">
          <w:delText xml:space="preserve"> and allow negative values</w:delText>
        </w:r>
      </w:del>
      <w:r w:rsidR="2632748F">
        <w:rPr/>
        <w:t xml:space="preserve">, we apply the Gamma distribution by </w:t>
      </w:r>
      <w:commentRangeStart w:id="791095753"/>
      <w:r w:rsidR="2632748F">
        <w:rPr/>
        <w:t xml:space="preserve">translating</w:t>
      </w:r>
      <w:commentRangeEnd w:id="791095753"/>
      <w:r>
        <w:rPr>
          <w:rStyle w:val="CommentReference"/>
        </w:rPr>
        <w:commentReference w:id="791095753"/>
      </w:r>
      <w:r w:rsidR="2632748F">
        <w:rPr/>
        <w:t xml:space="preserve"> </w:t>
      </w:r>
      <m:oMath>
        <m:acc>
          <m:accPr>
            <m:chr m:val="̂"/>
          </m:accPr>
          <m:e>
            <m:r>
              <m:t>μ</m:t>
            </m:r>
          </m:e>
        </m:acc>
      </m:oMath>
      <w:r w:rsidR="2632748F">
        <w:rPr/>
        <w:t xml:space="preserve"> </w:t>
      </w:r>
      <w:r w:rsidR="2632748F">
        <w:rPr/>
        <w:t xml:space="preserve">and</w:t>
      </w:r>
      <w:r w:rsidR="2632748F">
        <w:rPr/>
        <w:t xml:space="preserve"> </w:t>
      </w:r>
      <m:oMath>
        <m:sSup>
          <m:e>
            <m:acc>
              <m:accPr>
                <m:chr m:val="̂"/>
              </m:accPr>
              <m:e>
                <m:r>
                  <m:t>σ</m:t>
                </m:r>
              </m:e>
            </m:acc>
          </m:e>
          <m:sup>
            <m:r>
              <m:t>2</m:t>
            </m:r>
          </m:sup>
        </m:sSup>
      </m:oMath>
      <w:r w:rsidR="2632748F">
        <w:rPr/>
        <w:t xml:space="preserve"> </w:t>
      </w:r>
      <w:r w:rsidR="2632748F">
        <w:rPr/>
        <w:t xml:space="preserve">to scale (</w:t>
      </w:r>
      <m:oMath>
        <m:acc>
          <m:accPr>
            <m:chr m:val="̂"/>
          </m:accPr>
          <m:e>
            <m:r>
              <m:t>θ</m:t>
            </m:r>
          </m:e>
        </m:acc>
      </m:oMath>
      <w:r w:rsidR="2632748F">
        <w:rPr/>
        <w:t xml:space="preserve">) </w:t>
      </w:r>
      <w:proofErr w:type="gramStart"/>
      <w:r w:rsidR="2632748F">
        <w:rPr/>
        <w:t xml:space="preserve">and</w:t>
      </w:r>
      <w:proofErr w:type="gramEnd"/>
      <w:r w:rsidR="2632748F">
        <w:rPr/>
        <w:t xml:space="preserve"> shape (</w:t>
      </w:r>
      <m:oMath>
        <m:acc>
          <m:accPr>
            <m:chr m:val="̂"/>
          </m:accPr>
          <m:e>
            <m:r>
              <m:t>κ</m:t>
            </m:r>
          </m:e>
        </m:acc>
      </m:oMath>
      <w:r w:rsidR="2632748F">
        <w:rPr/>
        <w:t xml:space="preserve">) </w:t>
      </w:r>
      <w:proofErr w:type="gramStart"/>
      <w:r w:rsidR="2632748F">
        <w:rPr/>
        <w:t xml:space="preserve">parameters</w:t>
      </w:r>
      <w:proofErr w:type="gramEnd"/>
      <w:r w:rsidR="2632748F">
        <w:rPr/>
        <w:t xml:space="preserve"> as follows:</w:t>
      </w:r>
      <w:commentRangeEnd w:id="1186004409"/>
      <w:r>
        <w:rPr>
          <w:rStyle w:val="CommentReference"/>
        </w:rPr>
        <w:commentReference w:id="1186004409"/>
      </w:r>
    </w:p>
    <w:p xmlns:wp14="http://schemas.microsoft.com/office/word/2010/wordml" w14:paraId="6E1D444E" wp14:textId="77777777">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t> </m:t>
          </m:r>
          <m:r>
            <m:rPr>
              <m:nor/>
              <m:sty m:val="p"/>
            </m:rPr>
            <m:t>and</m:t>
          </m:r>
          <m:r>
            <m:t> </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rPr>
              <m:sty m:val="p"/>
            </m:rPr>
            <m:t>.</m:t>
          </m:r>
        </m:oMath>
      </m:oMathPara>
    </w:p>
    <w:p xmlns:wp14="http://schemas.microsoft.com/office/word/2010/wordml" w14:paraId="226420C1" wp14:textId="335A0DB5">
      <w:pPr>
        <w:pStyle w:val="FirstParagraph"/>
      </w:pPr>
      <w:commentRangeStart w:id="80944396"/>
      <w:r w:rsidR="2632748F">
        <w:rPr/>
        <w:t xml:space="preserve">Provided</w:t>
      </w:r>
      <w:commentRangeEnd w:id="80944396"/>
      <w:r>
        <w:rPr>
          <w:rStyle w:val="CommentReference"/>
        </w:rPr>
        <w:commentReference w:id="80944396"/>
      </w:r>
      <w:r w:rsidR="2632748F">
        <w:rPr/>
        <w:t xml:space="preserve"> these values, density, quantile, and random </w:t>
      </w:r>
      <w:commentRangeStart w:id="1307766833"/>
      <w:r w:rsidR="2632748F">
        <w:rPr/>
        <w:t xml:space="preserve">functions</w:t>
      </w:r>
      <w:commentRangeEnd w:id="1307766833"/>
      <w:r>
        <w:rPr>
          <w:rStyle w:val="CommentReference"/>
        </w:rPr>
        <w:commentReference w:id="1307766833"/>
      </w:r>
      <w:r w:rsidR="2632748F">
        <w:rPr/>
        <w:t xml:space="preserve"> for the Gamma distribution can be used to calculate probabilities. </w:t>
      </w:r>
      <w:commentRangeStart w:id="1379778247"/>
      <w:r w:rsidR="2632748F">
        <w:rPr/>
        <w:t xml:space="preserve">For instance, the probability that the index increased from one year to the next can be quantified.</w:t>
      </w:r>
      <w:commentRangeEnd w:id="1379778247"/>
      <w:r>
        <w:rPr>
          <w:rStyle w:val="CommentReference"/>
        </w:rPr>
        <w:commentReference w:id="1379778247"/>
      </w:r>
      <w:r w:rsidR="2632748F">
        <w:rPr/>
        <w:t xml:space="preserve"> For some cases there might also be a need to calculate the probability that the current index is above or below an average level from a reference period,</w:t>
      </w:r>
      <w:r w:rsidR="2632748F">
        <w:rPr/>
        <w:t xml:space="preserve"> </w:t>
      </w:r>
      <m:oMath>
        <m:sSub>
          <m:e>
            <m:acc>
              <m:accPr>
                <m:chr m:val="̂"/>
              </m:accPr>
              <m:e>
                <m:r>
                  <m:t>μ</m:t>
                </m:r>
              </m:e>
            </m:acc>
          </m:e>
          <m:sub>
            <m:r>
              <m:t>r</m:t>
            </m:r>
          </m:sub>
        </m:sSub>
      </m:oMath>
      <w:r w:rsidR="2632748F">
        <w:rPr/>
        <w:t xml:space="preserve">. If the reference period is based on the index, then the level cannot be perfectly known. To account for uncertainty around this reference,</w:t>
      </w:r>
      <w:r w:rsidR="2632748F">
        <w:rPr/>
        <w:t xml:space="preserve"> </w:t>
      </w:r>
      <m:oMath>
        <m:sSubSup>
          <m:e>
            <m:acc>
              <m:accPr>
                <m:chr m:val="̂"/>
              </m:accPr>
              <m:e>
                <m:r>
                  <m:t>σ</m:t>
                </m:r>
              </m:e>
            </m:acc>
          </m:e>
          <m:sub>
            <m:r>
              <m:t>r</m:t>
            </m:r>
          </m:sub>
          <m:sup>
            <m:r>
              <m:t>2</m:t>
            </m:r>
          </m:sup>
        </m:sSubSup>
      </m:oMath>
      <w:r w:rsidR="2632748F">
        <w:rPr/>
        <w:t xml:space="preserve">, </w:t>
      </w:r>
      <w:commentRangeStart w:id="507913519"/>
      <w:r w:rsidR="2632748F">
        <w:rPr/>
        <w:t xml:space="preserve">it is necessary to combine the variances across the indices.</w:t>
      </w:r>
      <w:commentRangeEnd w:id="507913519"/>
      <w:r>
        <w:rPr>
          <w:rStyle w:val="CommentReference"/>
        </w:rPr>
        <w:commentReference w:id="507913519"/>
      </w:r>
      <w:r w:rsidR="2632748F">
        <w:rPr/>
        <w:t xml:space="preserve"> This is accomplished by averaging the means and summing equally weighted variances across a reference </w:t>
      </w:r>
      <w:del w:author="Wheeland, Laura" w:date="2022-06-20T17:46:26.733Z" w:id="836456039">
        <w:r w:rsidDel="5A9533ED">
          <w:delText xml:space="preserve">set </w:delText>
        </w:r>
      </w:del>
      <w:ins w:author="Wheeland, Laura" w:date="2022-06-20T17:46:35.774Z" w:id="1781462094">
        <w:r w:rsidR="2632748F">
          <w:t xml:space="preserve">period </w:t>
        </w:r>
      </w:ins>
      <w:r w:rsidR="2632748F">
        <w:rPr/>
        <w:t xml:space="preserve">of years</w:t>
      </w:r>
      <w:r w:rsidR="2632748F">
        <w:rPr/>
        <w:t xml:space="preserve"> </w:t>
      </w:r>
      <m:oMath>
        <m:r>
          <m:t>R</m:t>
        </m:r>
      </m:oMath>
      <w:r w:rsidR="2632748F">
        <w:rPr/>
        <w:t xml:space="preserve">, </w:t>
      </w:r>
      <w:proofErr w:type="gramStart"/>
      <w:r w:rsidR="2632748F">
        <w:rPr/>
        <w:t xml:space="preserve">where</w:t>
      </w:r>
      <w:proofErr w:type="gramEnd"/>
      <w:r w:rsidR="2632748F">
        <w:rPr/>
        <w:t xml:space="preserve"> </w:t>
      </w:r>
      <m:oMath>
        <m:d>
          <m:dPr>
            <m:begChr m:val="|"/>
            <m:endChr m:val="|"/>
            <m:sepChr m:val=""/>
            <m:grow/>
          </m:dPr>
          <m:e>
            <m:r>
              <m:t>R</m:t>
            </m:r>
          </m:e>
        </m:d>
      </m:oMath>
      <w:r w:rsidR="2632748F">
        <w:rPr/>
        <w:t xml:space="preserve"> </w:t>
      </w:r>
      <w:r w:rsidR="2632748F">
        <w:rPr/>
        <w:t xml:space="preserve">is the</w:t>
      </w:r>
      <w:commentRangeStart w:id="1288875294"/>
      <w:r w:rsidR="2632748F">
        <w:rPr/>
        <w:t xml:space="preserve"> size</w:t>
      </w:r>
      <w:commentRangeEnd w:id="1288875294"/>
      <w:r>
        <w:rPr>
          <w:rStyle w:val="CommentReference"/>
        </w:rPr>
        <w:commentReference w:id="1288875294"/>
      </w:r>
      <w:r w:rsidR="2632748F">
        <w:rPr/>
        <w:t xml:space="preserve"> of the </w:t>
      </w:r>
      <w:commentRangeStart w:id="1967180985"/>
      <w:del w:author="Wheeland, Laura" w:date="2022-06-20T17:46:32.274Z" w:id="1336264642">
        <w:r w:rsidDel="5A9533ED">
          <w:delText>set</w:delText>
        </w:r>
      </w:del>
      <w:ins w:author="Wheeland, Laura" w:date="2022-06-20T17:46:33.539Z" w:id="450989020">
        <w:r w:rsidR="2632748F">
          <w:t>period</w:t>
        </w:r>
      </w:ins>
      <w:r w:rsidR="2632748F">
        <w:rPr/>
        <w:t xml:space="preserve">,</w:t>
      </w:r>
      <w:commentRangeEnd w:id="1967180985"/>
      <w:r>
        <w:rPr>
          <w:rStyle w:val="CommentReference"/>
        </w:rPr>
        <w:commentReference w:id="1967180985"/>
      </w:r>
    </w:p>
    <w:p xmlns:wp14="http://schemas.microsoft.com/office/word/2010/wordml" w14:paraId="39E11DFF" wp14:textId="77777777">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d>
                <m:dPr>
                  <m:begChr m:val="|"/>
                  <m:endChr m:val="|"/>
                  <m:sepChr m:val=""/>
                  <m:grow/>
                </m:dPr>
                <m:e>
                  <m:r>
                    <m:t>R</m:t>
                  </m:r>
                </m:e>
              </m:d>
            </m:den>
          </m:f>
          <m:r>
            <m:rPr>
              <m:sty m:val="p"/>
            </m:rPr>
            <m:t>.</m:t>
          </m:r>
        </m:oMath>
      </m:oMathPara>
    </w:p>
    <w:p xmlns:wp14="http://schemas.microsoft.com/office/word/2010/wordml" w14:paraId="385DCC87" wp14:textId="77777777">
      <w:pPr>
        <w:pStyle w:val="FirstParagraph"/>
      </w:pPr>
      <w:r>
        <w:t xml:space="preserve">This assumes that the estimates being averaged are independent.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approximate uncertainty.</w:t>
      </w:r>
    </w:p>
    <w:bookmarkStart w:name="simulation" w:id="22"/>
    <w:p xmlns:wp14="http://schemas.microsoft.com/office/word/2010/wordml" w14:paraId="6C260CD5" wp14:textId="77777777">
      <w:pPr>
        <w:pStyle w:val="Heading2"/>
      </w:pPr>
      <w:r>
        <w:t xml:space="preserve">Simulation</w:t>
      </w:r>
    </w:p>
    <w:p xmlns:wp14="http://schemas.microsoft.com/office/word/2010/wordml" w14:paraId="717F26FD" wp14:textId="22F2F97E">
      <w:pPr>
        <w:pStyle w:val="FirstParagraph"/>
      </w:pPr>
      <w:r w:rsidR="2632748F">
        <w:rPr/>
        <w:t>We simulated a redfish-like population using the R package SimSurvey</w:t>
      </w:r>
      <w:r w:rsidR="2632748F">
        <w:rPr/>
        <w:t xml:space="preserve"> </w:t>
      </w:r>
      <w:r w:rsidR="2632748F">
        <w:rPr/>
        <w:t>(</w:t>
      </w:r>
      <w:hyperlink w:anchor="ref-regular2020">
        <w:r w:rsidRPr="5A9533ED" w:rsidR="2632748F">
          <w:rPr>
            <w:rStyle w:val="Hyperlink"/>
          </w:rPr>
          <w:t>Regular et al., 2020</w:t>
        </w:r>
      </w:hyperlink>
      <w:r w:rsidR="2632748F">
        <w:rPr/>
        <w:t>)</w:t>
      </w:r>
      <w:r w:rsidR="2632748F">
        <w:rPr/>
        <w:t>. The simulated population was based on the exponential decay cohort model where parameter settings for mortality, recruitment, and growth were based on assessments of redfish o</w:t>
      </w:r>
      <w:commentRangeStart w:id="1212544529"/>
      <w:r w:rsidR="2632748F">
        <w:rPr/>
        <w:t>n the Grand Bank</w:t>
      </w:r>
      <w:ins w:author="Perreault, Andrea" w:date="2022-06-21T14:02:50.675Z" w:id="1940622919">
        <w:r w:rsidR="2632748F">
          <w:t xml:space="preserve"> (see Appendix A for details)</w:t>
        </w:r>
      </w:ins>
      <w:commentRangeEnd w:id="1212544529"/>
      <w:r>
        <w:rPr>
          <w:rStyle w:val="CommentReference"/>
        </w:rPr>
        <w:commentReference w:id="1212544529"/>
      </w:r>
      <w:r w:rsidR="2632748F">
        <w:rPr/>
        <w:t>. The simulated population w</w:t>
      </w:r>
      <w:del w:author="Perreault, Andrea" w:date="2022-06-21T14:02:59.108Z" w:id="1270653245">
        <w:r w:rsidDel="2632748F">
          <w:delText>ere</w:delText>
        </w:r>
      </w:del>
      <w:ins w:author="Perreault, Andrea" w:date="2022-06-21T14:03:01.728Z" w:id="1372717328">
        <w:r w:rsidR="2632748F">
          <w:t>as</w:t>
        </w:r>
      </w:ins>
      <w:r w:rsidR="2632748F">
        <w:rPr/>
        <w:t xml:space="preserve"> distributed through an area according to the age-year-space covariance with a parabolic relationship with depth. This survey area was 300 x 300 km with 10 km</w:t>
      </w:r>
      <w:r w:rsidRPr="5A9533ED" w:rsidR="2632748F">
        <w:rPr>
          <w:vertAlign w:val="superscript"/>
        </w:rPr>
        <w:t>2</w:t>
      </w:r>
      <w:r w:rsidR="2632748F">
        <w:rPr/>
        <w:t xml:space="preserve"> </w:t>
      </w:r>
      <w:r w:rsidR="2632748F">
        <w:rPr/>
        <w:t>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sidRPr="5A9533ED" w:rsidR="2632748F">
        <w:rPr>
          <w:vertAlign w:val="superscript"/>
        </w:rPr>
        <w:t>2</w:t>
      </w:r>
      <w:r w:rsidR="2632748F">
        <w:rPr/>
        <w:t>) and the minimum set per stratum was 2. The survey simulation was replicated five times over the same population.</w:t>
      </w:r>
    </w:p>
    <w:p xmlns:wp14="http://schemas.microsoft.com/office/word/2010/wordml" w14:paraId="69723F71" wp14:textId="0D0670E7">
      <w:pPr>
        <w:pStyle w:val="BodyText"/>
      </w:pPr>
      <w:r w:rsidR="20DE0069">
        <w:rPr/>
        <w:t xml:space="preserve">Average trawlable abundance (</w:t>
      </w:r>
      <m:oMath>
        <m:acc>
          <m:accPr>
            <m:chr m:val="̂"/>
          </m:accPr>
          <m:e>
            <m:r>
              <m:t>μ</m:t>
            </m:r>
          </m:e>
        </m:acc>
      </m:oMath>
      <w:r w:rsidR="20DE0069">
        <w:rPr/>
        <w:t xml:space="preserve">) </w:t>
      </w:r>
      <w:proofErr w:type="gramStart"/>
      <w:r w:rsidR="20DE0069">
        <w:rPr/>
        <w:t xml:space="preserve">and</w:t>
      </w:r>
      <w:proofErr w:type="gramEnd"/>
      <w:r w:rsidR="20DE0069">
        <w:rPr/>
        <w:t xml:space="preserve"> sampling variance (</w:t>
      </w:r>
      <m:oMath>
        <m:sSup>
          <m:e>
            <m:acc>
              <m:accPr>
                <m:chr m:val="̂"/>
              </m:accPr>
              <m:e>
                <m:r>
                  <m:t>σ</m:t>
                </m:r>
              </m:e>
            </m:acc>
          </m:e>
          <m:sup>
            <m:r>
              <m:t>2</m:t>
            </m:r>
          </m:sup>
        </m:sSup>
      </m:oMath>
      <w:r w:rsidR="20DE0069">
        <w:rPr/>
        <w:t xml:space="preserve">) </w:t>
      </w:r>
      <w:proofErr w:type="gramStart"/>
      <w:r w:rsidR="20DE0069">
        <w:rPr/>
        <w:t xml:space="preserve">was</w:t>
      </w:r>
      <w:proofErr w:type="gramEnd"/>
      <w:r w:rsidR="20DE0069">
        <w:rPr/>
        <w:t xml:space="preserve"> calculated by year and </w:t>
      </w:r>
      <w:commentRangeStart w:id="210749255"/>
      <w:del w:author="Yalcin, Semra" w:date="2022-06-20T23:00:27.287Z" w:id="1446755246">
        <w:r w:rsidDel="5A9533ED">
          <w:delText>replicate</w:delText>
        </w:r>
      </w:del>
      <w:ins w:author="Yalcin, Semra" w:date="2022-06-20T23:00:27.292Z" w:id="1316163845">
        <w:r w:rsidR="20DE0069">
          <w:t>r</w:t>
        </w:r>
        <w:r w:rsidR="20DE0069">
          <w:t>eplicated</w:t>
        </w:r>
      </w:ins>
      <w:r w:rsidR="20DE0069">
        <w:rPr/>
        <w:t xml:space="preserve"> (20 years across 5 surveys) </w:t>
      </w:r>
      <w:commentRangeEnd w:id="210749255"/>
      <w:r>
        <w:rPr>
          <w:rStyle w:val="CommentReference"/>
        </w:rPr>
        <w:commentReference w:id="210749255"/>
      </w:r>
      <w:r w:rsidR="20DE0069">
        <w:rPr/>
        <w:t xml:space="preserve">using standard design-based estimators</w:t>
      </w:r>
      <w:r w:rsidR="20DE0069">
        <w:rPr/>
        <w:t xml:space="preserve"> </w:t>
      </w:r>
      <w:r w:rsidR="20DE0069">
        <w:rPr/>
        <w:t xml:space="preserve">(</w:t>
      </w:r>
      <w:hyperlink w:anchor="ref-smith1990">
        <w:r w:rsidR="20DE0069">
          <w:rPr>
            <w:rStyle w:val="Hyperlink"/>
          </w:rPr>
          <w:t xml:space="preserve">S. J. Smith, 1990</w:t>
        </w:r>
      </w:hyperlink>
      <w:r w:rsidR="20DE0069">
        <w:rPr/>
        <w:t xml:space="preserve">;</w:t>
      </w:r>
      <w:r w:rsidR="20DE0069">
        <w:rPr/>
        <w:t xml:space="preserve"> </w:t>
      </w:r>
      <w:hyperlink w:anchor="ref-smith1981">
        <w:r w:rsidR="20DE0069">
          <w:rPr>
            <w:rStyle w:val="Hyperlink"/>
          </w:rPr>
          <w:t xml:space="preserve">S. Smith and Somerton, 1981</w:t>
        </w:r>
      </w:hyperlink>
      <w:r w:rsidR="20DE0069">
        <w:rPr/>
        <w:t xml:space="preserve">)</w:t>
      </w:r>
      <w:ins w:author="Perreault, Andrea" w:date="2022-06-21T14:05:09.712Z" w:id="883439450">
        <w:r w:rsidR="20DE0069">
          <w:rPr/>
          <w:t xml:space="preserve">,</w:t>
        </w:r>
      </w:ins>
      <w:r w:rsidR="20DE0069">
        <w:rPr/>
        <w:t xml:space="preserve"> </w:t>
      </w:r>
      <w:r w:rsidR="20DE0069">
        <w:rPr/>
        <w:t xml:space="preserve">and</w:t>
      </w:r>
      <w:r w:rsidR="20DE0069">
        <w:rPr/>
        <w:t xml:space="preserve"> these estimates were </w:t>
      </w:r>
      <w:commentRangeStart w:id="1808107145"/>
      <w:r w:rsidR="20DE0069">
        <w:rPr/>
        <w:t xml:space="preserve">translated</w:t>
      </w:r>
      <w:commentRangeEnd w:id="1808107145"/>
      <w:r>
        <w:rPr>
          <w:rStyle w:val="CommentReference"/>
        </w:rPr>
        <w:commentReference w:id="1808107145"/>
      </w:r>
      <w:r w:rsidR="20DE0069">
        <w:rPr/>
        <w:t xml:space="preserve"> to scale (</w:t>
      </w:r>
      <m:oMath>
        <m:acc>
          <m:accPr>
            <m:chr m:val="̂"/>
          </m:accPr>
          <m:e>
            <m:r>
              <m:t>θ</m:t>
            </m:r>
          </m:e>
        </m:acc>
      </m:oMath>
      <w:r w:rsidR="20DE0069">
        <w:rPr/>
        <w:t xml:space="preserve">) </w:t>
      </w:r>
      <w:proofErr w:type="gramStart"/>
      <w:r w:rsidR="20DE0069">
        <w:rPr/>
        <w:t xml:space="preserve">and</w:t>
      </w:r>
      <w:proofErr w:type="gramEnd"/>
      <w:r w:rsidR="20DE0069">
        <w:rPr/>
        <w:t xml:space="preserve"> shape (</w:t>
      </w:r>
      <m:oMath>
        <m:acc>
          <m:accPr>
            <m:chr m:val="̂"/>
          </m:accPr>
          <m:e>
            <m:r>
              <m:t>κ</m:t>
            </m:r>
          </m:e>
        </m:acc>
      </m:oMath>
      <w:r w:rsidR="20DE0069">
        <w:rPr/>
        <w:t xml:space="preserve">) </w:t>
      </w:r>
      <w:proofErr w:type="gramStart"/>
      <w:r w:rsidR="20DE0069">
        <w:rPr/>
        <w:t xml:space="preserve">parameters</w:t>
      </w:r>
      <w:proofErr w:type="gramEnd"/>
      <w:r w:rsidR="20DE0069">
        <w:rPr/>
        <w:t xml:space="preserve"> </w:t>
      </w:r>
      <w:del w:author="Perreault, Andrea" w:date="2022-06-21T14:05:25.072Z" w:id="847358727">
        <w:r w:rsidDel="20DE0069">
          <w:delText>for the Gamma distribution</w:delText>
        </w:r>
      </w:del>
      <w:r w:rsidR="20DE0069">
        <w:rPr/>
        <w:t xml:space="preserve"> as described above. 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rsidR="20DE0069">
        <w:rPr/>
        <w:t xml:space="preserve"> </w:t>
      </w:r>
      <w:r w:rsidR="20DE0069">
        <w:rPr/>
        <w:t xml:space="preserve">(</w:t>
      </w:r>
      <w:hyperlink w:anchor="ref-canty2021">
        <w:r w:rsidR="20DE0069">
          <w:rPr>
            <w:rStyle w:val="Hyperlink"/>
          </w:rPr>
          <w:t xml:space="preserve">Canty and Ripley, 2021</w:t>
        </w:r>
      </w:hyperlink>
      <w:r w:rsidR="20DE0069">
        <w:rPr/>
        <w:t xml:space="preserve">)</w:t>
      </w:r>
      <w:r w:rsidR="20DE0069">
        <w:rPr/>
        <w:t xml:space="preserve">. Densities from these </w:t>
      </w:r>
      <w:proofErr w:type="spellStart"/>
      <w:r w:rsidR="20DE0069">
        <w:rPr/>
        <w:t xml:space="preserve">boostrap</w:t>
      </w:r>
      <w:proofErr w:type="spellEnd"/>
      <w:r w:rsidR="20DE0069">
        <w:rPr/>
        <w:t xml:space="preserve"> samples were computed for each year and survey </w:t>
      </w:r>
      <w:del w:author="Yalcin, Semra" w:date="2022-06-20T23:01:14.491Z" w:id="948884314">
        <w:r w:rsidDel="5A9533ED">
          <w:delText>replicate</w:delText>
        </w:r>
      </w:del>
      <w:ins w:author="Yalcin, Semra" w:date="2022-06-20T23:01:14.495Z" w:id="2047386237">
        <w:r w:rsidR="20DE0069">
          <w:t>replicated</w:t>
        </w:r>
      </w:ins>
      <w:r w:rsidR="20DE0069">
        <w:rPr/>
        <w:t xml:space="preserve"> for comparison to the Gamma approximation.</w:t>
      </w:r>
    </w:p>
    <w:p xmlns:wp14="http://schemas.microsoft.com/office/word/2010/wordml" w14:paraId="0FD530AC" wp14:textId="77777777">
      <w:pPr>
        <w:pStyle w:val="BodyText"/>
      </w:pPr>
      <w:r>
        <w:t xml:space="preserve">This simulation can be replicated using code in</w:t>
      </w:r>
      <w:r>
        <w:t xml:space="preserve"> </w:t>
      </w:r>
      <w:hyperlink w:anchor="app:appendix-a">
        <w:r>
          <w:rPr>
            <w:rStyle w:val="Hyperlink"/>
          </w:rPr>
          <w:t xml:space="preserve">Appendix A</w:t>
        </w:r>
      </w:hyperlink>
      <w:r>
        <w:t xml:space="preserve">.</w:t>
      </w:r>
    </w:p>
    <w:bookmarkEnd w:id="22"/>
    <w:bookmarkStart w:name="application" w:id="23"/>
    <w:p xmlns:wp14="http://schemas.microsoft.com/office/word/2010/wordml" w14:paraId="2BCC458A" wp14:textId="77777777">
      <w:pPr>
        <w:pStyle w:val="Heading2"/>
      </w:pPr>
      <w:r>
        <w:t xml:space="preserve">Application</w:t>
      </w:r>
    </w:p>
    <w:p xmlns:wp14="http://schemas.microsoft.com/office/word/2010/wordml" w14:paraId="265AF45A" wp14:textId="71E91EAA">
      <w:pPr>
        <w:pStyle w:val="FirstParagraph"/>
      </w:pPr>
      <w:r w:rsidR="2632748F">
        <w:rPr/>
        <w:t xml:space="preserve">During the 2022 assessment of Redfish in NAFO </w:t>
      </w:r>
      <w:ins w:author="Wheeland, Laura" w:date="2022-06-20T17:49:45.93Z" w:id="635635275">
        <w:r w:rsidR="2632748F">
          <w:t>D</w:t>
        </w:r>
      </w:ins>
      <w:del w:author="Wheeland, Laura" w:date="2022-06-20T17:49:45.7Z" w:id="108181061">
        <w:r w:rsidDel="5A9533ED">
          <w:delText>d</w:delText>
        </w:r>
      </w:del>
      <w:proofErr w:type="spellStart"/>
      <w:r w:rsidR="2632748F">
        <w:rPr/>
        <w:t>ivision</w:t>
      </w:r>
      <w:proofErr w:type="spellEnd"/>
      <w:r w:rsidR="2632748F">
        <w:rPr/>
        <w:t xml:space="preserve"> 3O, candidate biomass reference points were examined using indices derived from the Canadian spring and fall surveys of </w:t>
      </w:r>
      <w:ins w:author="Wheeland, Laura" w:date="2022-06-20T17:49:55.962Z" w:id="368149464">
        <w:r w:rsidR="2632748F">
          <w:t xml:space="preserve">Div. </w:t>
        </w:r>
      </w:ins>
      <w:r w:rsidR="2632748F">
        <w:rPr/>
        <w:t>3O</w:t>
      </w:r>
      <w:ins w:author="Perreault, Andrea" w:date="2022-06-21T14:07:05.437Z" w:id="502320411">
        <w:r w:rsidR="2632748F">
          <w:t xml:space="preserve"> (years</w:t>
        </w:r>
        <w:r>
          <w:br/>
        </w:r>
        <w:r w:rsidR="2632748F">
          <w:t>?)</w:t>
        </w:r>
      </w:ins>
      <w:r w:rsidR="2632748F">
        <w:rPr/>
        <w:t>. Given relative stability in catches through the history of the fishery, and trends in survey indices, the</w:t>
      </w:r>
      <w:ins w:author="Perreault, Andrea" w:date="2022-06-21T14:07:13.828Z" w:id="125481649">
        <w:r w:rsidR="2632748F">
          <w:t xml:space="preserve"> (full?)</w:t>
        </w:r>
      </w:ins>
      <w:r w:rsidR="2632748F">
        <w:rPr/>
        <w:t xml:space="preserve"> survey time series is considered to represent normal conditions for this stock (</w:t>
      </w:r>
      <w:proofErr w:type="gramStart"/>
      <w:r w:rsidR="2632748F">
        <w:rPr/>
        <w:t>i</w:t>
      </w:r>
      <w:r w:rsidR="2632748F">
        <w:rPr/>
        <w:t>.e.</w:t>
      </w:r>
      <w:proofErr w:type="gramEnd"/>
      <w:r w:rsidR="2632748F">
        <w:rPr/>
        <w:t> no apparent prolonged period of collapse). The average of the survey time series was therefore considered a reasonable proxy for B</w:t>
      </w:r>
      <w:r w:rsidRPr="5A9533ED" w:rsidR="2632748F">
        <w:rPr>
          <w:vertAlign w:val="subscript"/>
        </w:rPr>
        <w:t>MSY</w:t>
      </w:r>
      <w:r w:rsidR="2632748F">
        <w:rPr/>
        <w:t xml:space="preserve"> </w:t>
      </w:r>
      <w:r w:rsidR="2632748F">
        <w:rPr/>
        <w:t>[</w:t>
      </w:r>
      <w:commentRangeStart w:id="2084318269"/>
      <w:r w:rsidR="2632748F">
        <w:rPr/>
        <w:t>REF?</w:t>
      </w:r>
      <w:commentRangeEnd w:id="2084318269"/>
      <w:r>
        <w:rPr>
          <w:rStyle w:val="CommentReference"/>
        </w:rPr>
        <w:commentReference w:id="2084318269"/>
      </w:r>
      <w:r w:rsidR="2632748F">
        <w:rPr/>
        <w:t>] and, following the NAFO precautionary approach framework</w:t>
      </w:r>
      <w:r w:rsidR="2632748F">
        <w:rPr/>
        <w:t xml:space="preserve"> </w:t>
      </w:r>
      <w:r w:rsidR="2632748F">
        <w:rPr/>
        <w:t>(</w:t>
      </w:r>
      <w:hyperlink w:anchor="ref-nafo2004">
        <w:r w:rsidRPr="5A9533ED" w:rsidR="2632748F">
          <w:rPr>
            <w:rStyle w:val="Hyperlink"/>
          </w:rPr>
          <w:t>NAFO, 2004</w:t>
        </w:r>
      </w:hyperlink>
      <w:r w:rsidR="2632748F">
        <w:rPr/>
        <w:t>)</w:t>
      </w:r>
      <w:r w:rsidR="2632748F">
        <w:rPr/>
        <w:t>, 30% of B</w:t>
      </w:r>
      <w:r w:rsidRPr="5A9533ED" w:rsidR="2632748F">
        <w:rPr>
          <w:vertAlign w:val="subscript"/>
        </w:rPr>
        <w:t>MSY</w:t>
      </w:r>
      <w:r w:rsidR="2632748F">
        <w:rPr/>
        <w:t xml:space="preserve"> </w:t>
      </w:r>
      <w:commentRangeStart w:id="1044404565"/>
      <w:r w:rsidR="2632748F">
        <w:rPr/>
        <w:t>would b</w:t>
      </w:r>
      <w:commentRangeEnd w:id="1044404565"/>
      <w:r>
        <w:rPr>
          <w:rStyle w:val="CommentReference"/>
        </w:rPr>
        <w:commentReference w:id="1044404565"/>
      </w:r>
      <w:r w:rsidR="2632748F">
        <w:rPr/>
        <w:t>e considered the limit reference point (LRP).</w:t>
      </w:r>
    </w:p>
    <w:p xmlns:wp14="http://schemas.microsoft.com/office/word/2010/wordml" w14:paraId="53EB3967" wp14:textId="543F0042">
      <w:pPr>
        <w:pStyle w:val="BodyText"/>
      </w:pPr>
      <w:r w:rsidR="05C3A68E">
        <w:rPr/>
        <w:t xml:space="preserve">To combine indices from the spring and fall surveys, and account for uncertainty associated with estimates from both surveys, annual stratified means and variances from each survey were </w:t>
      </w:r>
      <w:commentRangeStart w:id="231163646"/>
      <w:r w:rsidR="05C3A68E">
        <w:rPr/>
        <w:t>integrated</w:t>
      </w:r>
      <w:commentRangeEnd w:id="231163646"/>
      <w:r>
        <w:rPr>
          <w:rStyle w:val="CommentReference"/>
        </w:rPr>
        <w:commentReference w:id="231163646"/>
      </w:r>
      <w:r w:rsidR="05C3A68E">
        <w:rPr/>
        <w:t xml:space="preserve"> using th</w:t>
      </w:r>
      <w:commentRangeStart w:id="339094785"/>
      <w:r w:rsidR="05C3A68E">
        <w:rPr/>
        <w:t xml:space="preserve">e properties of the variance and translated to shape and scale parameters for use in the gamma distribution following the abovementioned equations. </w:t>
      </w:r>
      <w:commentRangeEnd w:id="339094785"/>
      <w:r>
        <w:rPr>
          <w:rStyle w:val="CommentReference"/>
        </w:rPr>
        <w:commentReference w:id="339094785"/>
      </w:r>
      <w:r w:rsidR="05C3A68E">
        <w:rPr/>
        <w:t>I</w:t>
      </w:r>
      <w:commentRangeStart w:id="1182111033"/>
      <w:r w:rsidR="05C3A68E">
        <w:rPr/>
        <w:t>n years when a survey index is missing, the available survey is used in place of the mean and variance estimate</w:t>
      </w:r>
      <w:commentRangeEnd w:id="1182111033"/>
      <w:r>
        <w:rPr>
          <w:rStyle w:val="CommentReference"/>
        </w:rPr>
        <w:commentReference w:id="1182111033"/>
      </w:r>
      <w:r w:rsidR="05C3A68E">
        <w:rPr/>
        <w:t>. This same approach was applied to account for the uncertainty in the B</w:t>
      </w:r>
      <w:r w:rsidRPr="05C3A68E" w:rsidR="05C3A68E">
        <w:rPr>
          <w:vertAlign w:val="subscript"/>
        </w:rPr>
        <w:t>MSY</w:t>
      </w:r>
      <w:r w:rsidR="05C3A68E">
        <w:rPr/>
        <w:t xml:space="preserve"> </w:t>
      </w:r>
      <w:r w:rsidR="05C3A68E">
        <w:rPr/>
        <w:t xml:space="preserve">proxy by applying the </w:t>
      </w:r>
      <w:del w:author="Perreault, Andrea" w:date="2022-06-21T14:10:51.341Z" w:id="1142371338">
        <w:r w:rsidDel="05C3A68E">
          <w:delText>g</w:delText>
        </w:r>
      </w:del>
      <w:ins w:author="Perreault, Andrea" w:date="2022-06-21T14:10:51.415Z" w:id="2015670531">
        <w:r w:rsidR="05C3A68E">
          <w:t>G</w:t>
        </w:r>
      </w:ins>
      <w:r w:rsidR="05C3A68E">
        <w:rPr/>
        <w:t>amma distribution informed by averaged point estimates of mean and variance.</w:t>
      </w:r>
    </w:p>
    <w:bookmarkEnd w:id="23"/>
    <w:bookmarkEnd w:id="24"/>
    <w:bookmarkStart w:name="results-and-discussion" w:id="25"/>
    <w:p xmlns:wp14="http://schemas.microsoft.com/office/word/2010/wordml" w14:paraId="687E6680" wp14:textId="77777777">
      <w:pPr>
        <w:pStyle w:val="Heading1"/>
      </w:pPr>
      <w:r>
        <w:t xml:space="preserve">Results and Discussion</w:t>
      </w:r>
    </w:p>
    <w:p xmlns:wp14="http://schemas.microsoft.com/office/word/2010/wordml" w14:paraId="74E615E4" wp14:textId="3AFB4A4A">
      <w:pPr>
        <w:pStyle w:val="FirstParagraph"/>
      </w:pPr>
      <w:commentRangeStart w:id="72170062"/>
      <w:r w:rsidR="2632748F">
        <w:rPr/>
        <w:t>The Gamma probability density distribution</w:t>
      </w:r>
      <w:commentRangeEnd w:id="72170062"/>
      <w:r>
        <w:rPr>
          <w:rStyle w:val="CommentReference"/>
        </w:rPr>
        <w:commentReference w:id="72170062"/>
      </w:r>
      <w:r w:rsidR="2632748F">
        <w:rPr/>
        <w:t xml:space="preserve"> showed high variability among survey simulations, as did the bootstrap samples (Figure</w:t>
      </w:r>
      <w:r w:rsidR="2632748F">
        <w:rPr/>
        <w:t xml:space="preserve"> </w:t>
      </w:r>
      <w:r w:rsidR="2632748F">
        <w:rPr/>
        <w:t>1</w:t>
      </w:r>
      <w:ins w:author="Wheeland, Laura" w:date="2022-06-20T17:52:03.367Z" w:id="113214706">
        <w:r w:rsidR="2632748F">
          <w:t>)</w:t>
        </w:r>
      </w:ins>
      <w:r w:rsidR="2632748F">
        <w:rPr/>
        <w:t xml:space="preserve">. Nevertheless, the shape of both the Gamma density and the bootstrap samples were similar across all years and survey replicates, indicating that the Gamma distribution provides a reasonable approximation of the uncertainty around the stratified estimates. The similarity holds when </w:t>
      </w:r>
      <w:commentRangeStart w:id="1245971218"/>
      <w:r w:rsidR="2632748F">
        <w:rPr/>
        <w:t>survey indices are aggregated</w:t>
      </w:r>
      <w:commentRangeEnd w:id="1245971218"/>
      <w:r>
        <w:rPr>
          <w:rStyle w:val="CommentReference"/>
        </w:rPr>
        <w:commentReference w:id="1245971218"/>
      </w:r>
      <w:r w:rsidR="2632748F">
        <w:rPr/>
        <w:t xml:space="preserve"> (Figure</w:t>
      </w:r>
      <w:r w:rsidR="2632748F">
        <w:rPr/>
        <w:t xml:space="preserve"> </w:t>
      </w:r>
      <w:r w:rsidR="2632748F">
        <w:rPr/>
        <w:t>2</w:t>
      </w:r>
      <w:r w:rsidR="2632748F">
        <w:rPr/>
        <w:t xml:space="preserve">). </w:t>
      </w:r>
      <w:commentRangeStart w:id="596490983"/>
      <w:r w:rsidR="2632748F">
        <w:rPr/>
        <w:t xml:space="preserve">Though further quantitative analysis is required to assess the performance of these methods for calculating the confidence intervals, these results indicate that confidence intervals from the Gamma approach would be </w:t>
      </w:r>
      <w:proofErr w:type="gramStart"/>
      <w:r w:rsidR="2632748F">
        <w:rPr/>
        <w:t>similar to</w:t>
      </w:r>
      <w:proofErr w:type="gramEnd"/>
      <w:r w:rsidR="2632748F">
        <w:rPr/>
        <w:t xml:space="preserve"> those obtained using bootstrap samples.</w:t>
      </w:r>
      <w:commentRangeEnd w:id="596490983"/>
      <w:r>
        <w:rPr>
          <w:rStyle w:val="CommentReference"/>
        </w:rPr>
        <w:commentReference w:id="596490983"/>
      </w:r>
      <w:r w:rsidR="2632748F">
        <w:rPr/>
        <w:t xml:space="preserve"> At the very least, confidence intervals from the Gamma distribution </w:t>
      </w:r>
      <w:proofErr w:type="gramStart"/>
      <w:r w:rsidR="2632748F">
        <w:rPr/>
        <w:t>represents</w:t>
      </w:r>
      <w:proofErr w:type="gramEnd"/>
      <w:r w:rsidR="2632748F">
        <w:rPr/>
        <w:t xml:space="preserve"> an improvement over the </w:t>
      </w:r>
      <w:commentRangeStart w:id="1366696199"/>
      <w:proofErr w:type="gramStart"/>
      <w:r w:rsidR="2632748F">
        <w:rPr/>
        <w:t>sometimes negativ</w:t>
      </w:r>
      <w:proofErr w:type="gramEnd"/>
      <w:commentRangeEnd w:id="1366696199"/>
      <w:r>
        <w:rPr>
          <w:rStyle w:val="CommentReference"/>
        </w:rPr>
        <w:commentReference w:id="1366696199"/>
      </w:r>
      <w:proofErr w:type="gramStart"/>
      <w:r w:rsidR="2632748F">
        <w:rPr/>
        <w:t>e</w:t>
      </w:r>
      <w:proofErr w:type="gramEnd"/>
      <w:r w:rsidR="2632748F">
        <w:rPr/>
        <w:t xml:space="preserve"> intervals derived from the t-distribution.</w:t>
      </w:r>
    </w:p>
    <w:p xmlns:wp14="http://schemas.microsoft.com/office/word/2010/wordml" w14:paraId="23100203" wp14:textId="3C9C715F">
      <w:pPr>
        <w:pStyle w:val="BodyText"/>
        <w:rPr>
          <w:ins w:author="Perreault, Andrea" w:date="2022-06-21T14:44:12.777Z" w:id="1423958292"/>
        </w:rPr>
      </w:pPr>
      <w:r w:rsidR="2632748F">
        <w:rPr/>
        <w:t>The B</w:t>
      </w:r>
      <w:r w:rsidRPr="0D884EE0" w:rsidR="2632748F">
        <w:rPr>
          <w:vertAlign w:val="subscript"/>
        </w:rPr>
        <w:t>MSY</w:t>
      </w:r>
      <w:r w:rsidR="2632748F">
        <w:rPr/>
        <w:t xml:space="preserve"> </w:t>
      </w:r>
      <w:r w:rsidR="2632748F">
        <w:rPr/>
        <w:t>proxy and associated limit reference point (30% B</w:t>
      </w:r>
      <w:r w:rsidRPr="0D884EE0" w:rsidR="2632748F">
        <w:rPr>
          <w:vertAlign w:val="subscript"/>
        </w:rPr>
        <w:t>MSY</w:t>
      </w:r>
      <w:r w:rsidR="2632748F">
        <w:rPr/>
        <w:t xml:space="preserve"> </w:t>
      </w:r>
      <w:r w:rsidR="2632748F">
        <w:rPr/>
        <w:t>proxy) proposed for redfish</w:t>
      </w:r>
      <w:ins w:author="Wheeland, Laura" w:date="2022-06-20T17:53:37.702Z" w:id="1637990107">
        <w:r w:rsidR="2632748F">
          <w:t xml:space="preserve"> in Div. 3O</w:t>
        </w:r>
      </w:ins>
      <w:r w:rsidR="2632748F">
        <w:rPr/>
        <w:t xml:space="preserve"> was accepted as an interim reference point</w:t>
      </w:r>
      <w:ins w:author="Wheeland, Laura" w:date="2022-06-20T17:53:42.469Z" w:id="978160695">
        <w:r w:rsidR="2632748F">
          <w:t>,</w:t>
        </w:r>
      </w:ins>
      <w:r w:rsidR="2632748F">
        <w:rPr/>
        <w:t xml:space="preserve"> as was the Gamma-based method for quantifying uncertainty. </w:t>
      </w:r>
      <w:del w:author="Wheeland, Laura" w:date="2022-06-20T18:25:14.174Z" w:id="1719224288">
        <w:r w:rsidDel="0D884EE0">
          <w:delText xml:space="preserve">Since this proxy is based on survey indices, </w:delText>
        </w:r>
      </w:del>
      <w:ins w:author="Wheeland, Laura" w:date="2022-06-20T18:25:22.76Z" w:id="2063485439">
        <w:r w:rsidR="2632748F">
          <w:t>Neither the value</w:t>
        </w:r>
        <w:r w:rsidR="2632748F">
          <w:t xml:space="preserve"> for MSY </w:t>
        </w:r>
        <w:r w:rsidR="2632748F">
          <w:t>or</w:t>
        </w:r>
        <w:r w:rsidR="2632748F">
          <w:t xml:space="preserve"> </w:t>
        </w:r>
      </w:ins>
      <w:ins w:author="Wheeland, Laura" w:date="2022-06-20T18:26:20.591Z" w:id="1184928641">
        <w:r w:rsidR="2632748F">
          <w:t xml:space="preserve">for </w:t>
        </w:r>
      </w:ins>
      <w:ins w:author="Wheeland, Laura" w:date="2022-06-20T18:25:22.76Z" w:id="1594736291">
        <w:r w:rsidR="2632748F">
          <w:t xml:space="preserve">the LRP </w:t>
        </w:r>
      </w:ins>
      <w:ins w:author="Wheeland, Laura" w:date="2022-06-20T18:26:24.779Z" w:id="893268485">
        <w:r w:rsidR="2632748F">
          <w:t xml:space="preserve">is </w:t>
        </w:r>
      </w:ins>
      <w:del w:author="Wheeland, Laura" w:date="2022-06-20T18:25:24.62Z" w:id="359287302">
        <w:r w:rsidDel="0D884EE0">
          <w:delText>it is not</w:delText>
        </w:r>
      </w:del>
      <w:r w:rsidR="2632748F">
        <w:rPr/>
        <w:t xml:space="preserve"> considered perfectly known</w:t>
      </w:r>
      <w:ins w:author="Wheeland, Laura" w:date="2022-06-20T18:25:29.806Z" w:id="537191105">
        <w:r w:rsidR="2632748F">
          <w:t xml:space="preserve">, therefore </w:t>
        </w:r>
      </w:ins>
      <w:del w:author="Wheeland, Laura" w:date="2022-06-20T18:25:30.807Z" w:id="1935037395">
        <w:r w:rsidDel="0D884EE0">
          <w:delText>. E</w:delText>
        </w:r>
      </w:del>
      <w:ins w:author="Wheeland, Laura" w:date="2022-06-20T18:25:31.41Z" w:id="1880941439">
        <w:r w:rsidR="2632748F">
          <w:t xml:space="preserve"> e</w:t>
        </w:r>
      </w:ins>
      <w:r w:rsidR="2632748F">
        <w:rPr/>
        <w:t xml:space="preserve">stimates were </w:t>
      </w:r>
      <w:del w:author="Wheeland, Laura" w:date="2022-06-20T18:25:34.308Z" w:id="1616419495">
        <w:r w:rsidDel="0D884EE0">
          <w:delText xml:space="preserve">therefore </w:delText>
        </w:r>
      </w:del>
      <w:r w:rsidR="2632748F">
        <w:rPr/>
        <w:t xml:space="preserve">aggregated to account for </w:t>
      </w:r>
      <w:del w:author="Wheeland, Laura" w:date="2022-06-20T18:25:36.974Z" w:id="1808624644">
        <w:r w:rsidDel="0D884EE0">
          <w:delText xml:space="preserve">this </w:delText>
        </w:r>
      </w:del>
      <w:r w:rsidR="2632748F">
        <w:rPr/>
        <w:t>uncertainty</w:t>
      </w:r>
      <w:ins w:author="Wheeland, Laura" w:date="2022-06-20T18:26:49.448Z" w:id="191959689">
        <w:r w:rsidR="2632748F">
          <w:t xml:space="preserve"> in these indices</w:t>
        </w:r>
      </w:ins>
      <w:r w:rsidR="2632748F">
        <w:rPr/>
        <w:t xml:space="preserve">. Determining status relative to the LRP considering uncertainty in both the proxy-BMSY and the </w:t>
      </w:r>
      <w:del w:author="Wheeland, Laura" w:date="2022-06-20T18:27:23.33Z" w:id="301536112">
        <w:r w:rsidDel="0D884EE0">
          <w:delText xml:space="preserve">current </w:delText>
        </w:r>
      </w:del>
      <w:ins w:author="Wheeland, Laura" w:date="2022-06-20T18:27:24.585Z" w:id="1458044743">
        <w:r w:rsidR="2632748F">
          <w:t xml:space="preserve">terminal </w:t>
        </w:r>
      </w:ins>
      <w:del w:author="Wheeland, Laura" w:date="2022-06-20T18:27:26.334Z" w:id="1015510706">
        <w:r w:rsidDel="0D884EE0">
          <w:delText>B</w:delText>
        </w:r>
      </w:del>
      <w:ins w:author="Wheeland, Laura" w:date="2022-06-20T18:27:26.555Z" w:id="1020055456">
        <w:r w:rsidR="2632748F">
          <w:t>b</w:t>
        </w:r>
      </w:ins>
      <w:r w:rsidR="2632748F">
        <w:rPr/>
        <w:t>iomass</w:t>
      </w:r>
      <w:ins w:author="Wheeland, Laura" w:date="2022-06-20T18:27:08.206Z" w:id="1179454914">
        <w:r w:rsidR="2632748F">
          <w:t xml:space="preserve"> index</w:t>
        </w:r>
      </w:ins>
      <w:r w:rsidR="2632748F">
        <w:rPr/>
        <w:t xml:space="preserve"> </w:t>
      </w:r>
      <w:del w:author="Wheeland, Laura" w:date="2022-06-20T18:27:30.212Z" w:id="1101954656">
        <w:r w:rsidDel="0D884EE0">
          <w:delText xml:space="preserve">level </w:delText>
        </w:r>
      </w:del>
      <w:r w:rsidR="2632748F">
        <w:rPr/>
        <w:t xml:space="preserve">provides </w:t>
      </w:r>
      <w:del w:author="Wheeland, Laura" w:date="2022-06-20T18:27:38.642Z" w:id="807211253">
        <w:r w:rsidDel="0D884EE0">
          <w:delText xml:space="preserve">was considered </w:delText>
        </w:r>
      </w:del>
      <w:r w:rsidR="2632748F">
        <w:rPr/>
        <w:t>the most fulsome formulation of uncertainty in stock status and</w:t>
      </w:r>
      <w:ins w:author="Wheeland, Laura" w:date="2022-06-20T18:27:56.088Z" w:id="839461087">
        <w:r w:rsidR="2632748F">
          <w:t xml:space="preserve"> is considered to provide</w:t>
        </w:r>
      </w:ins>
      <w:r w:rsidR="2632748F">
        <w:rPr/>
        <w:t xml:space="preserve"> the most precautionary approach to advice.</w:t>
      </w:r>
    </w:p>
    <w:p w:rsidR="0D884EE0" w:rsidP="0D884EE0" w:rsidRDefault="0D884EE0" w14:paraId="0E6689D6" w14:textId="03A68631">
      <w:pPr>
        <w:pStyle w:val="BodyText"/>
        <w:rPr>
          <w:sz w:val="22"/>
          <w:szCs w:val="22"/>
        </w:rPr>
      </w:pPr>
      <w:ins w:author="Perreault, Andrea" w:date="2022-06-21T14:44:59.999Z" w:id="1294950506">
        <w:r w:rsidRPr="0D884EE0" w:rsidR="0D884EE0">
          <w:rPr>
            <w:sz w:val="22"/>
            <w:szCs w:val="22"/>
          </w:rPr>
          <w:t>Wrap-up paragraph? This preliminary work suggests that the Gamma distribution provides a reasonable appro</w:t>
        </w:r>
      </w:ins>
      <w:ins w:author="Perreault, Andrea" w:date="2022-06-21T14:45:55.507Z" w:id="759995217">
        <w:r w:rsidRPr="0D884EE0" w:rsidR="0D884EE0">
          <w:rPr>
            <w:sz w:val="22"/>
            <w:szCs w:val="22"/>
          </w:rPr>
          <w:t>ach to quantifying uncertainty for redfish. Although work needs further simulation studies, could be a valuable tool for future work etc etc etc</w:t>
        </w:r>
      </w:ins>
    </w:p>
    <w:p xmlns:wp14="http://schemas.microsoft.com/office/word/2010/wordml" w14:paraId="21BA9188" wp14:textId="77777777">
      <w:pPr>
        <w:pStyle w:val="BodyText"/>
        <w:rPr>
          <w:del w:author="Wheeland, Laura" w:date="2022-06-20T18:28:28.286Z" w:id="754335855"/>
        </w:rPr>
      </w:pPr>
      <w:commentRangeStart w:id="24084778"/>
      <w:del w:author="Wheeland, Laura" w:date="2022-06-20T18:28:28.288Z" w:id="1456939473">
        <w:r w:rsidDel="2632748F">
          <w:delText>It is important to note, however, that survey indices can show unrealistic fluctuations year over year. This is apparent in both the simulations and across the refish indices. Large inter-annual fluctuations may be a consequence of sampling noise or distribution shifts. A single year may therefore be insufficient to indicate a true change in stock status.</w:delText>
        </w:r>
      </w:del>
      <w:commentRangeEnd w:id="24084778"/>
      <w:r>
        <w:rPr>
          <w:rStyle w:val="CommentReference"/>
        </w:rPr>
        <w:commentReference w:id="24084778"/>
      </w:r>
    </w:p>
    <w:bookmarkEnd w:id="25"/>
    <w:bookmarkStart w:name="references" w:id="41"/>
    <w:p xmlns:wp14="http://schemas.microsoft.com/office/word/2010/wordml" w14:paraId="071E4E01" wp14:textId="77777777">
      <w:pPr>
        <w:pStyle w:val="Heading1"/>
      </w:pPr>
      <w:r>
        <w:t xml:space="preserve">References</w:t>
      </w:r>
    </w:p>
    <w:bookmarkStart w:name="refs" w:id="40"/>
    <w:bookmarkStart w:name="ref-anderson2022" w:id="26"/>
    <w:p xmlns:wp14="http://schemas.microsoft.com/office/word/2010/wordml" w14:paraId="4144EB77" wp14:textId="77777777">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6"/>
    <w:bookmarkStart w:name="ref-cadigan2011" w:id="27"/>
    <w:p xmlns:wp14="http://schemas.microsoft.com/office/word/2010/wordml" w14:paraId="7CEF769D" wp14:textId="77777777">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7"/>
    <w:bookmarkStart w:name="ref-canty2021" w:id="28"/>
    <w:p xmlns:wp14="http://schemas.microsoft.com/office/word/2010/wordml" w14:paraId="37054550" wp14:textId="77777777">
      <w:pPr>
        <w:pStyle w:val="Bibliography"/>
      </w:pPr>
      <w:r>
        <w:t xml:space="preserve">Canty, A., and Ripley, B. D. (2021).</w:t>
      </w:r>
      <w:r>
        <w:t xml:space="preserve"> </w:t>
      </w:r>
      <w:r>
        <w:rPr>
          <w:iCs/>
          <w:i/>
        </w:rPr>
        <w:t xml:space="preserve">Boot: Bootstrap r (s-plus) functions</w:t>
      </w:r>
      <w:r>
        <w:t xml:space="preserve">.</w:t>
      </w:r>
    </w:p>
    <w:bookmarkEnd w:id="28"/>
    <w:bookmarkStart w:name="ref-cochran1977" w:id="29"/>
    <w:p xmlns:wp14="http://schemas.microsoft.com/office/word/2010/wordml" w14:paraId="6F3FB6A2" wp14:textId="77777777">
      <w:pPr>
        <w:pStyle w:val="Bibliography"/>
      </w:pPr>
      <w:r>
        <w:t xml:space="preserve">Cochran, W. G. (1977).</w:t>
      </w:r>
      <w:r>
        <w:t xml:space="preserve"> </w:t>
      </w:r>
      <w:r>
        <w:rPr>
          <w:iCs/>
          <w:i/>
        </w:rPr>
        <w:t xml:space="preserve">Sampling techniques</w:t>
      </w:r>
      <w:r>
        <w:t xml:space="preserve">. John Wiley &amp; Sons.</w:t>
      </w:r>
    </w:p>
    <w:bookmarkEnd w:id="29"/>
    <w:bookmarkStart w:name="ref-gonzalez2022" w:id="30"/>
    <w:p xmlns:wp14="http://schemas.microsoft.com/office/word/2010/wordml" w14:paraId="067F7E68" wp14:textId="77777777">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30"/>
    <w:bookmarkStart w:name="ref-kimura2006" w:id="31"/>
    <w:p xmlns:wp14="http://schemas.microsoft.com/office/word/2010/wordml" w14:paraId="68FB050A" wp14:textId="77777777">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1"/>
    <w:bookmarkStart w:name="ref-nafo2004" w:id="32"/>
    <w:p xmlns:wp14="http://schemas.microsoft.com/office/word/2010/wordml" w14:paraId="373FEA86" wp14:textId="77777777">
      <w:pPr>
        <w:pStyle w:val="Bibliography"/>
      </w:pPr>
      <w:r>
        <w:t xml:space="preserve">NAFO. (2004).</w:t>
      </w:r>
      <w:r>
        <w:t xml:space="preserve"> </w:t>
      </w:r>
      <w:r>
        <w:t xml:space="preserve">NAFO Precautionary Approach Framework</w:t>
      </w:r>
      <w:r>
        <w:t xml:space="preserve">.</w:t>
      </w:r>
      <w:r>
        <w:t xml:space="preserve"> </w:t>
      </w:r>
      <w:r>
        <w:rPr>
          <w:iCs/>
          <w:i/>
        </w:rPr>
        <w:t xml:space="preserve">NAFO/FC Doc</w:t>
      </w:r>
      <w:r>
        <w:t xml:space="preserve">,</w:t>
      </w:r>
      <w:r>
        <w:t xml:space="preserve"> </w:t>
      </w:r>
      <w:r>
        <w:rPr>
          <w:iCs/>
          <w:i/>
        </w:rPr>
        <w:t xml:space="preserve">04/18</w:t>
      </w:r>
      <w:r>
        <w:t xml:space="preserve">.</w:t>
      </w:r>
    </w:p>
    <w:bookmarkEnd w:id="32"/>
    <w:bookmarkStart w:name="ref-pennington1998" w:id="33"/>
    <w:p xmlns:wp14="http://schemas.microsoft.com/office/word/2010/wordml" w14:paraId="194EB904" wp14:textId="77777777">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3"/>
    <w:bookmarkStart w:name="ref-regular2020" w:id="35"/>
    <w:p xmlns:wp14="http://schemas.microsoft.com/office/word/2010/wordml" w14:paraId="322DF568" wp14:textId="77777777">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4">
        <w:r>
          <w:rPr>
            <w:rStyle w:val="Hyperlink"/>
          </w:rPr>
          <w:t xml:space="preserve">https://doi.org/10.1371/journal.pone.0232822</w:t>
        </w:r>
      </w:hyperlink>
    </w:p>
    <w:bookmarkEnd w:id="35"/>
    <w:bookmarkStart w:name="ref-rideout2022" w:id="36"/>
    <w:p xmlns:wp14="http://schemas.microsoft.com/office/word/2010/wordml" w14:paraId="0B790CA3" wp14:textId="77777777">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6"/>
    <w:bookmarkStart w:name="ref-smith1990" w:id="37"/>
    <w:p xmlns:wp14="http://schemas.microsoft.com/office/word/2010/wordml" w14:paraId="2914150F" wp14:textId="77777777">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7"/>
    <w:bookmarkStart w:name="ref-smith1981" w:id="38"/>
    <w:p xmlns:wp14="http://schemas.microsoft.com/office/word/2010/wordml" w14:paraId="585DAF96" wp14:textId="77777777">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8"/>
    <w:bookmarkStart w:name="ref-thorson2015" w:id="39"/>
    <w:p xmlns:wp14="http://schemas.microsoft.com/office/word/2010/wordml" w14:paraId="32F1DED0" wp14:textId="77777777">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9"/>
    <w:bookmarkEnd w:id="40"/>
    <w:p xmlns:wp14="http://schemas.microsoft.com/office/word/2010/wordml" w14:paraId="672A6659" wp14:textId="77777777">
      <w:r>
        <w:br w:type="page"/>
      </w:r>
    </w:p>
    <w:bookmarkEnd w:id="41"/>
    <w:bookmarkStart w:name="figures" w:id="45"/>
    <w:p xmlns:wp14="http://schemas.microsoft.com/office/word/2010/wordml" w14:paraId="22D7CCE4" wp14:textId="77777777">
      <w:pPr>
        <w:pStyle w:val="Heading1"/>
      </w:pPr>
      <w:r>
        <w:t xml:space="preserve">Figures</w:t>
      </w:r>
    </w:p>
    <w:p xmlns:wp14="http://schemas.microsoft.com/office/word/2010/wordml" w14:paraId="0A37501D" wp14:textId="77777777">
      <w:pPr>
        <w:pStyle w:val="CaptionedFigure"/>
      </w:pPr>
      <w:r>
        <w:drawing>
          <wp:inline xmlns:wp14="http://schemas.microsoft.com/office/word/2010/wordprocessingDrawing" wp14:anchorId="5B3836DC" wp14:editId="7777777">
            <wp:extent cx="5943600" cy="6339839"/>
            <wp:effectExtent l="0" t="0" r="0" b="0"/>
            <wp:docPr id="1" name="Picture"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title=""/>
            <a:graphic>
              <a:graphicData uri="http://schemas.openxmlformats.org/drawingml/2006/picture">
                <pic:pic>
                  <pic:nvPicPr>
                    <pic:cNvPr id="0" name="Picture" descr="knitr-figs-docx/comp-den-1.png"/>
                    <pic:cNvPicPr>
                      <a:picLocks noChangeAspect="1" noChangeArrowheads="1"/>
                    </pic:cNvPicPr>
                  </pic:nvPicPr>
                  <pic:blipFill>
                    <a:blip r:embed="rId42"/>
                    <a:stretch>
                      <a:fillRect/>
                    </a:stretch>
                  </pic:blipFill>
                  <pic:spPr bwMode="auto">
                    <a:xfrm>
                      <a:off x="0" y="0"/>
                      <a:ext cx="5943600" cy="6339839"/>
                    </a:xfrm>
                    <a:prstGeom prst="rect">
                      <a:avLst/>
                    </a:prstGeom>
                    <a:noFill/>
                    <a:ln w="9525">
                      <a:noFill/>
                      <a:headEnd/>
                      <a:tailEnd/>
                    </a:ln>
                  </pic:spPr>
                </pic:pic>
              </a:graphicData>
            </a:graphic>
          </wp:inline>
        </w:drawing>
      </w:r>
    </w:p>
    <w:p xmlns:wp14="http://schemas.microsoft.com/office/word/2010/wordml" w14:paraId="287C5208" wp14:textId="77777777">
      <w:pPr>
        <w:pStyle w:val="ImageCaption"/>
      </w:pPr>
      <w:r>
        <w:t xml:space="preserve">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p>
    <w:p xmlns:wp14="http://schemas.microsoft.com/office/word/2010/wordml" w14:paraId="5DAB6C7B" wp14:textId="77777777">
      <w:r>
        <w:br w:type="page"/>
      </w:r>
    </w:p>
    <w:p xmlns:wp14="http://schemas.microsoft.com/office/word/2010/wordml" w14:paraId="02EB378F" wp14:textId="77777777">
      <w:pPr>
        <w:pStyle w:val="CaptionedFigure"/>
      </w:pPr>
      <w:r>
        <w:drawing>
          <wp:inline xmlns:wp14="http://schemas.microsoft.com/office/word/2010/wordprocessingDrawing" wp14:anchorId="3AC2EEAD" wp14:editId="7777777">
            <wp:extent cx="4153027" cy="4620931"/>
            <wp:effectExtent l="0" t="0" r="0" b="0"/>
            <wp:docPr id="1413754375" name="Picture"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title=""/>
            <a:graphic>
              <a:graphicData uri="http://schemas.openxmlformats.org/drawingml/2006/picture">
                <pic:pic>
                  <pic:nvPicPr>
                    <pic:cNvPr id="0" name="Picture" descr="knitr-figs-docx/ref-den-1.png"/>
                    <pic:cNvPicPr>
                      <a:picLocks noChangeAspect="1" noChangeArrowheads="1"/>
                    </pic:cNvPicPr>
                  </pic:nvPicPr>
                  <pic:blipFill>
                    <a:blip r:embed="rId43"/>
                    <a:stretch>
                      <a:fillRect/>
                    </a:stretch>
                  </pic:blipFill>
                  <pic:spPr bwMode="auto">
                    <a:xfrm>
                      <a:off x="0" y="0"/>
                      <a:ext cx="4153027" cy="4620931"/>
                    </a:xfrm>
                    <a:prstGeom prst="rect">
                      <a:avLst/>
                    </a:prstGeom>
                    <a:noFill/>
                    <a:ln w="9525">
                      <a:noFill/>
                      <a:headEnd/>
                      <a:tailEnd/>
                    </a:ln>
                  </pic:spPr>
                </pic:pic>
              </a:graphicData>
            </a:graphic>
          </wp:inline>
        </w:drawing>
      </w:r>
    </w:p>
    <w:p xmlns:wp14="http://schemas.microsoft.com/office/word/2010/wordml" w14:paraId="0DB6B76D" wp14:textId="77777777">
      <w:pPr>
        <w:pStyle w:val="ImageCaption"/>
      </w:pPr>
      <w:r>
        <w:t xml:space="preserve">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p xmlns:wp14="http://schemas.microsoft.com/office/word/2010/wordml" w14:paraId="6A05A809" wp14:textId="77777777">
      <w:r>
        <w:br w:type="page"/>
      </w:r>
    </w:p>
    <w:p xmlns:wp14="http://schemas.microsoft.com/office/word/2010/wordml" w14:paraId="5A39BBE3" wp14:textId="77777777">
      <w:pPr>
        <w:pStyle w:val="CaptionedFigure"/>
      </w:pPr>
      <w:r>
        <w:drawing>
          <wp:inline xmlns:wp14="http://schemas.microsoft.com/office/word/2010/wordprocessingDrawing" wp14:anchorId="0977961C" wp14:editId="7777777">
            <wp:extent cx="4153027" cy="4620931"/>
            <wp:effectExtent l="0" t="0" r="0" b="0"/>
            <wp:docPr id="1608848346" name="Picture" descr="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 title=""/>
            <a:graphic>
              <a:graphicData uri="http://schemas.openxmlformats.org/drawingml/2006/picture">
                <pic:pic>
                  <pic:nvPicPr>
                    <pic:cNvPr id="0" name="Picture" descr="knitr-figs-docx/red-1.png"/>
                    <pic:cNvPicPr>
                      <a:picLocks noChangeAspect="1" noChangeArrowheads="1"/>
                    </pic:cNvPicPr>
                  </pic:nvPicPr>
                  <pic:blipFill>
                    <a:blip r:embed="rId44"/>
                    <a:stretch>
                      <a:fillRect/>
                    </a:stretch>
                  </pic:blipFill>
                  <pic:spPr bwMode="auto">
                    <a:xfrm>
                      <a:off x="0" y="0"/>
                      <a:ext cx="4153027" cy="4620931"/>
                    </a:xfrm>
                    <a:prstGeom prst="rect">
                      <a:avLst/>
                    </a:prstGeom>
                    <a:noFill/>
                    <a:ln w="9525">
                      <a:noFill/>
                      <a:headEnd/>
                      <a:tailEnd/>
                    </a:ln>
                  </pic:spPr>
                </pic:pic>
              </a:graphicData>
            </a:graphic>
          </wp:inline>
        </w:drawing>
      </w:r>
    </w:p>
    <w:p xmlns:wp14="http://schemas.microsoft.com/office/word/2010/wordml" w14:paraId="5CAC07D2" wp14:textId="77777777">
      <w:pPr>
        <w:pStyle w:val="ImageCaption"/>
      </w:pPr>
      <w:r>
        <w:t xml:space="preserve">Fig 3: Combined CAN-Spring and CAN-Autumn biomass index (top; blue line) with 80% confidence intervals (blue shaded area) calculated using a Gamma distribution. Horizontal line (red) indicates interim Blim = 0.3 Bmsy-proxy with 80% confidence intervals (red dashed lines). Probability of By &lt; Blim is presented below.</w:t>
      </w:r>
    </w:p>
    <w:p xmlns:wp14="http://schemas.microsoft.com/office/word/2010/wordml" w14:paraId="41C8F396" wp14:textId="77777777">
      <w:r>
        <w:br w:type="page"/>
      </w:r>
    </w:p>
    <w:bookmarkEnd w:id="45"/>
    <w:bookmarkStart w:name="app:appendix-a" w:id="46"/>
    <w:p xmlns:wp14="http://schemas.microsoft.com/office/word/2010/wordml" w14:paraId="65C3CA8D" wp14:textId="77777777">
      <w:pPr>
        <w:pStyle w:val="Heading1"/>
      </w:pPr>
      <w:r>
        <w:t xml:space="preserve">Appendix A</w:t>
      </w:r>
    </w:p>
    <w:p xmlns:wp14="http://schemas.microsoft.com/office/word/2010/wordml" w14:paraId="780800E1" wp14:textId="77777777">
      <w:pPr>
        <w:pStyle w:val="FirstParagraph"/>
      </w:pPr>
      <w:r>
        <w:t xml:space="preserve">Simulation results can be replicated using the below code.</w:t>
      </w:r>
    </w:p>
    <w:p xmlns:wp14="http://schemas.microsoft.com/office/word/2010/wordml" w14:paraId="529FE91C" wp14:textId="77777777">
      <w:pPr>
        <w:pStyle w:val="SourceCode"/>
      </w:pPr>
      <w:r>
        <w:rPr>
          <w:rStyle w:val="FunctionTok"/>
        </w:rPr>
        <w:t xml:space="preserve">library</w:t>
      </w:r>
      <w:r>
        <w:rPr>
          <w:rStyle w:val="NormalTok"/>
        </w:rPr>
        <w:t xml:space="preserve">(SimSurvey)</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(future)</w:t>
      </w:r>
      <w:r>
        <w:br/>
      </w:r>
      <w:r>
        <w:rPr>
          <w:rStyle w:val="FunctionTok"/>
        </w:rPr>
        <w:t xml:space="preserve">library</w:t>
      </w:r>
      <w:r>
        <w:rPr>
          <w:rStyle w:val="NormalTok"/>
        </w:rPr>
        <w:t xml:space="preserve">(tictoc)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(NAFOdown)</w:t>
      </w:r>
      <w:r>
        <w:br/>
      </w:r>
      <w:r>
        <w:br/>
      </w:r>
      <w:r>
        <w:rPr>
          <w:rStyle w:val="FunctionTok"/>
        </w:rPr>
        <w:t xml:space="preserve">plan</w:t>
      </w:r>
      <w:r>
        <w:rPr>
          <w:rStyle w:val="NormalTok"/>
        </w:rPr>
        <w:t xml:space="preserve">(multisession, </w:t>
      </w:r>
      <w:r>
        <w:rPr>
          <w:rStyle w:val="AttributeTok"/>
        </w:rPr>
        <w:t xml:space="preserve">workers =</w:t>
      </w:r>
      <w:r>
        <w:rPr>
          <w:rStyle w:val="NormalTok"/>
        </w:rPr>
        <w:t xml:space="preserve"> </w:t>
      </w:r>
      <w:r>
        <w:rPr>
          <w:rStyle w:val="FunctionTok"/>
        </w:rPr>
        <w:t xml:space="preserve">floor</w:t>
      </w:r>
      <w:r>
        <w:rPr>
          <w:rStyle w:val="NormalTok"/>
        </w:rPr>
        <w:t xml:space="preserve">(</w:t>
      </w:r>
      <w:r>
        <w:rPr>
          <w:rStyle w:val="FunctionTok"/>
        </w:rPr>
        <w:t xml:space="preserve">availableCores</w:t>
      </w:r>
      <w:r>
        <w:rPr>
          <w:rStyle w:val="NormalTok"/>
        </w:rPr>
        <w:t xml:space="preserve">()</w:t>
      </w:r>
      <w:r>
        <w:rPr>
          <w:rStyle w:val="SpecialCharTok"/>
        </w:rPr>
        <w:t xml:space="preserve">/</w:t>
      </w:r>
      <w:r>
        <w:rPr>
          <w:rStyle w:val="DecValTok"/>
        </w:rPr>
        <w:t xml:space="preserve">2</w:t>
      </w:r>
      <w:r>
        <w:rPr>
          <w:rStyle w:val="NormalTok"/>
        </w:rPr>
        <w:t xml:space="preserve">))</w:t>
      </w:r>
      <w:r>
        <w:br/>
      </w:r>
      <w:r>
        <w:br/>
      </w:r>
      <w:r>
        <w:rPr>
          <w:rStyle w:val="NormalTok"/>
        </w:rPr>
        <w:t xml:space="preserve">n_sims </w:t>
      </w:r>
      <w:r>
        <w:rPr>
          <w:rStyle w:val="OtherTok"/>
        </w:rPr>
        <w:t xml:space="preserve">&lt;-</w:t>
      </w:r>
      <w:r>
        <w:rPr>
          <w:rStyle w:val="NormalTok"/>
        </w:rPr>
        <w:t xml:space="preserve"> </w:t>
      </w:r>
      <w:r>
        <w:rPr>
          <w:rStyle w:val="DecValTok"/>
        </w:rPr>
        <w:t xml:space="preserve">5</w:t>
      </w:r>
      <w:r>
        <w:br/>
      </w:r>
      <w:r>
        <w:rPr>
          <w:rStyle w:val="NormalTok"/>
        </w:rPr>
        <w:t xml:space="preserve">n_boot </w:t>
      </w:r>
      <w:r>
        <w:rPr>
          <w:rStyle w:val="OtherTok"/>
        </w:rPr>
        <w:t xml:space="preserve">&lt;-</w:t>
      </w:r>
      <w:r>
        <w:rPr>
          <w:rStyle w:val="NormalTok"/>
        </w:rPr>
        <w:t xml:space="preserve"> </w:t>
      </w:r>
      <w:r>
        <w:rPr>
          <w:rStyle w:val="DecValTok"/>
        </w:rPr>
        <w:t xml:space="preserve">1000</w:t>
      </w:r>
      <w:r>
        <w:br/>
      </w:r>
      <w:r>
        <w:br/>
      </w:r>
      <w:r>
        <w:br/>
      </w:r>
      <w:r>
        <w:rPr>
          <w:rStyle w:val="DocumentationTok"/>
        </w:rPr>
        <w:t xml:space="preserve">## Simulation ----------</w:t>
      </w:r>
      <w:r>
        <w:br/>
      </w:r>
      <w:r>
        <w:br/>
      </w:r>
      <w:r>
        <w:rPr>
          <w:rStyle w:val="FunctionTok"/>
        </w:rPr>
        <w:t xml:space="preserve">set.seed</w:t>
      </w:r>
      <w:r>
        <w:rPr>
          <w:rStyle w:val="NormalTok"/>
        </w:rPr>
        <w:t xml:space="preserve">(</w:t>
      </w:r>
      <w:r>
        <w:rPr>
          <w:rStyle w:val="DecValTok"/>
        </w:rPr>
        <w:t xml:space="preserve">794</w:t>
      </w:r>
      <w:r>
        <w:rPr>
          <w:rStyle w:val="NormalTok"/>
        </w:rPr>
        <w:t xml:space="preserve">)</w:t>
      </w:r>
      <w:r>
        <w:br/>
      </w:r>
      <w:r>
        <w:rPr>
          <w:rStyle w:val="NormalTok"/>
        </w:rPr>
        <w:t xml:space="preserve">population </w:t>
      </w:r>
      <w:r>
        <w:rPr>
          <w:rStyle w:val="OtherTok"/>
        </w:rPr>
        <w:t xml:space="preserve">&lt;-</w:t>
      </w:r>
      <w:r>
        <w:rPr>
          <w:rStyle w:val="NormalTok"/>
        </w:rPr>
        <w:t xml:space="preserve"> </w:t>
      </w:r>
      <w:r>
        <w:rPr>
          <w:rStyle w:val="FunctionTok"/>
        </w:rPr>
        <w:t xml:space="preserve">sim_abundance</w:t>
      </w:r>
      <w:r>
        <w:rPr>
          <w:rStyle w:val="NormalTok"/>
        </w:rPr>
        <w:t xml:space="preserve">(</w:t>
      </w:r>
      <w:r>
        <w:rPr>
          <w:rStyle w:val="AttributeTok"/>
        </w:rPr>
        <w:t xml:space="preserve">ages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years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FunctionTok"/>
        </w:rPr>
        <w:t xml:space="preserve">sim_R</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DecValTok"/>
        </w:rPr>
        <w:t xml:space="preserve">600000000</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random_walk =</w:t>
      </w:r>
      <w:r>
        <w:rPr>
          <w:rStyle w:val="NormalTok"/>
        </w:rPr>
        <w:t xml:space="preserve"> F),</w:t>
      </w:r>
      <w:r>
        <w:br/>
      </w:r>
      <w:r>
        <w:rPr>
          <w:rStyle w:val="NormalTok"/>
        </w:rPr>
        <w:t xml:space="preserve">                            </w:t>
      </w:r>
      <w:r>
        <w:rPr>
          <w:rStyle w:val="AttributeTok"/>
        </w:rPr>
        <w:t xml:space="preserve">Z =</w:t>
      </w:r>
      <w:r>
        <w:rPr>
          <w:rStyle w:val="NormalTok"/>
        </w:rPr>
        <w:t xml:space="preserve"> </w:t>
      </w:r>
      <w:r>
        <w:rPr>
          <w:rStyle w:val="FunctionTok"/>
        </w:rPr>
        <w:t xml:space="preserve">sim_Z</w:t>
      </w:r>
      <w:r>
        <w:rPr>
          <w:rStyle w:val="NormalTok"/>
        </w:rPr>
        <w:t xml:space="preserve">(</w:t>
      </w:r>
      <w:r>
        <w:rPr>
          <w:rStyle w:val="AttributeTok"/>
        </w:rPr>
        <w:t xml:space="preserve">log_mean =</w:t>
      </w:r>
      <w:r>
        <w:rPr>
          <w:rStyle w:val="NormalTok"/>
        </w:rPr>
        <w:t xml:space="preserve"> </w:t>
      </w:r>
      <w:r>
        <w:rPr>
          <w:rStyle w:val="FunctionTok"/>
        </w:rPr>
        <w:t xml:space="preserve">log</w:t>
      </w:r>
      <w:r>
        <w:rPr>
          <w:rStyle w:val="Normal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log_sd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N0 =</w:t>
      </w:r>
      <w:r>
        <w:rPr>
          <w:rStyle w:val="NormalTok"/>
        </w:rPr>
        <w:t xml:space="preserve"> </w:t>
      </w:r>
      <w:r>
        <w:rPr>
          <w:rStyle w:val="FunctionTok"/>
        </w:rPr>
        <w:t xml:space="preserve">sim_N0</w:t>
      </w:r>
      <w:r>
        <w:rPr>
          <w:rStyle w:val="NormalTok"/>
        </w:rPr>
        <w:t xml:space="preserve">(</w:t>
      </w:r>
      <w:r>
        <w:rPr>
          <w:rStyle w:val="AttributeTok"/>
        </w:rPr>
        <w:t xml:space="preserve">N0 =</w:t>
      </w:r>
      <w:r>
        <w:rPr>
          <w:rStyle w:val="NormalTok"/>
        </w:rPr>
        <w:t xml:space="preserve"> </w:t>
      </w:r>
      <w:r>
        <w:rPr>
          <w:rStyle w:val="StringTok"/>
        </w:rPr>
        <w:t xml:space="preserve">"exp"</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growth =</w:t>
      </w:r>
      <w:r>
        <w:rPr>
          <w:rStyle w:val="NormalTok"/>
        </w:rPr>
        <w:t xml:space="preserve"> </w:t>
      </w:r>
      <w:r>
        <w:rPr>
          <w:rStyle w:val="FunctionTok"/>
        </w:rPr>
        <w:t xml:space="preserve">sim_vonB</w:t>
      </w:r>
      <w:r>
        <w:rPr>
          <w:rStyle w:val="NormalTok"/>
        </w:rPr>
        <w:t xml:space="preserve">(</w:t>
      </w:r>
      <w:r>
        <w:rPr>
          <w:rStyle w:val="AttributeTok"/>
        </w:rPr>
        <w:t xml:space="preserve">Linf =</w:t>
      </w:r>
      <w:r>
        <w:rPr>
          <w:rStyle w:val="NormalTok"/>
        </w:rPr>
        <w:t xml:space="preserve"> </w:t>
      </w:r>
      <w:r>
        <w:rPr>
          <w:rStyle w:val="DecValTok"/>
        </w:rPr>
        <w:t xml:space="preserve">30</w:t>
      </w:r>
      <w:r>
        <w:rPr>
          <w:rStyle w:val="NormalTok"/>
        </w:rPr>
        <w:t xml:space="preserve">, </w:t>
      </w:r>
      <w:r>
        <w:rPr>
          <w:rStyle w:val="AttributeTok"/>
        </w:rPr>
        <w:t xml:space="preserve">L0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K =</w:t>
      </w:r>
      <w:r>
        <w:rPr>
          <w:rStyle w:val="NormalTok"/>
        </w:rPr>
        <w:t xml:space="preserve"> </w:t>
      </w:r>
      <w:r>
        <w:rPr>
          <w:rStyle w:val="FloatTok"/>
        </w:rPr>
        <w:t xml:space="preserve">0.1</w:t>
      </w:r>
      <w:r>
        <w:rPr>
          <w:rStyle w:val="NormalTok"/>
        </w:rPr>
        <w:t xml:space="preserve">, </w:t>
      </w:r>
      <w:r>
        <w:rPr>
          <w:rStyle w:val="AttributeTok"/>
        </w:rPr>
        <w:t xml:space="preserve">log_sd =</w:t>
      </w:r>
      <w:r>
        <w:rPr>
          <w:rStyle w:val="NormalTok"/>
        </w:rPr>
        <w:t xml:space="preserve"> </w:t>
      </w:r>
      <w:r>
        <w:rPr>
          <w:rStyle w:val="FloatTok"/>
        </w:rPr>
        <w:t xml:space="preserve">0.13</w:t>
      </w:r>
      <w:r>
        <w:rPr>
          <w:rStyle w:val="NormalTok"/>
        </w:rPr>
        <w:t xml:space="preserve">,</w:t>
      </w:r>
      <w:r>
        <w:br/>
      </w:r>
      <w:r>
        <w:rPr>
          <w:rStyle w:val="NormalTok"/>
        </w:rPr>
        <w:t xml:space="preserve">                                              </w:t>
      </w:r>
      <w:r>
        <w:rPr>
          <w:rStyle w:val="AttributeTok"/>
        </w:rPr>
        <w:t xml:space="preserve">length_group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sim_distribution</w:t>
      </w:r>
      <w:r>
        <w:rPr>
          <w:rStyle w:val="NormalTok"/>
        </w:rPr>
        <w:t xml:space="preserve">(</w:t>
      </w:r>
      <w:r>
        <w:rPr>
          <w:rStyle w:val="AttributeTok"/>
        </w:rPr>
        <w:t xml:space="preserve">grid =</w:t>
      </w:r>
      <w:r>
        <w:rPr>
          <w:rStyle w:val="NormalTok"/>
        </w:rPr>
        <w:t xml:space="preserve"> </w:t>
      </w:r>
      <w:r>
        <w:rPr>
          <w:rStyle w:val="FunctionTok"/>
        </w:rPr>
        <w:t xml:space="preserve">make_grid</w:t>
      </w:r>
      <w:r>
        <w:rPr>
          <w:rStyle w:val="NormalTok"/>
        </w:rPr>
        <w:t xml:space="preserve">(</w:t>
      </w:r>
      <w:r>
        <w:rPr>
          <w:rStyle w:val="AttributeTok"/>
        </w:rPr>
        <w:t xml:space="preserve">x_range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y_range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shelf_depth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shelf_width =</w:t>
      </w:r>
      <w:r>
        <w:rPr>
          <w:rStyle w:val="NormalTok"/>
        </w:rPr>
        <w:t xml:space="preserve"> </w:t>
      </w:r>
      <w:r>
        <w:rPr>
          <w:rStyle w:val="DecValTok"/>
        </w:rPr>
        <w:t xml:space="preserve">170</w:t>
      </w:r>
      <w:r>
        <w:rPr>
          <w:rStyle w:val="NormalTok"/>
        </w:rPr>
        <w:t xml:space="preserve">,</w:t>
      </w:r>
      <w:r>
        <w:br/>
      </w:r>
      <w:r>
        <w:rPr>
          <w:rStyle w:val="NormalTok"/>
        </w:rPr>
        <w:t xml:space="preserve">                                    </w:t>
      </w:r>
      <w:r>
        <w:rPr>
          <w:rStyle w:val="AttributeTok"/>
        </w:rPr>
        <w:t xml:space="preserve">depth_range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w:t>
      </w:r>
      <w:r>
        <w:br/>
      </w:r>
      <w:r>
        <w:rPr>
          <w:rStyle w:val="NormalTok"/>
        </w:rPr>
        <w:t xml:space="preserve">                                    </w:t>
      </w:r>
      <w:r>
        <w:rPr>
          <w:rStyle w:val="AttributeTok"/>
        </w:rPr>
        <w:t xml:space="preserve">n_div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strat_breaks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1600</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strat_splits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"bezier"</w:t>
      </w:r>
      <w:r>
        <w:rPr>
          <w:rStyle w:val="NormalTok"/>
        </w:rPr>
        <w:t xml:space="preserve">),</w:t>
      </w:r>
      <w:r>
        <w:br/>
      </w:r>
      <w:r>
        <w:rPr>
          <w:rStyle w:val="NormalTok"/>
        </w:rPr>
        <w:t xml:space="preserve">                   </w:t>
      </w:r>
      <w:r>
        <w:rPr>
          <w:rStyle w:val="AttributeTok"/>
        </w:rPr>
        <w:t xml:space="preserve">ays_covar =</w:t>
      </w:r>
      <w:r>
        <w:rPr>
          <w:rStyle w:val="NormalTok"/>
        </w:rPr>
        <w:t xml:space="preserve"> </w:t>
      </w:r>
      <w:r>
        <w:rPr>
          <w:rStyle w:val="FunctionTok"/>
        </w:rPr>
        <w:t xml:space="preserve">sim_ays_covar</w:t>
      </w:r>
      <w:r>
        <w:rPr>
          <w:rStyle w:val="NormalTok"/>
        </w:rPr>
        <w:t xml:space="preserve">(</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AttributeTok"/>
        </w:rPr>
        <w:t xml:space="preserve">phi_age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phi_year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depth_par =</w:t>
      </w:r>
      <w:r>
        <w:rPr>
          <w:rStyle w:val="NormalTok"/>
        </w:rPr>
        <w:t xml:space="preserve"> </w:t>
      </w:r>
      <w:r>
        <w:rPr>
          <w:rStyle w:val="FunctionTok"/>
        </w:rPr>
        <w:t xml:space="preserve">sim_parabola</w:t>
      </w:r>
      <w:r>
        <w:rPr>
          <w:rStyle w:val="NormalTok"/>
        </w:rPr>
        <w:t xml:space="preserve">(</w:t>
      </w:r>
      <w:r>
        <w:rPr>
          <w:rStyle w:val="AttributeTok"/>
        </w:rPr>
        <w:t xml:space="preserve">mu =</w:t>
      </w:r>
      <w:r>
        <w:rPr>
          <w:rStyle w:val="NormalTok"/>
        </w:rPr>
        <w:t xml:space="preserve"> </w:t>
      </w:r>
      <w:r>
        <w:rPr>
          <w:rStyle w:val="FunctionTok"/>
        </w:rPr>
        <w:t xml:space="preserve">log</w:t>
      </w:r>
      <w:r>
        <w:rPr>
          <w:rStyle w:val="NormalTok"/>
        </w:rPr>
        <w:t xml:space="preserve">(</w:t>
      </w:r>
      <w:r>
        <w:rPr>
          <w:rStyle w:val="DecValTok"/>
        </w:rPr>
        <w:t xml:space="preserve">190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log_space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survey </w:t>
      </w:r>
      <w:r>
        <w:rPr>
          <w:rStyle w:val="OtherTok"/>
        </w:rPr>
        <w:t xml:space="preserve">&lt;-</w:t>
      </w:r>
      <w:r>
        <w:rPr>
          <w:rStyle w:val="NormalTok"/>
        </w:rPr>
        <w:t xml:space="preserve"> </w:t>
      </w:r>
      <w:r>
        <w:rPr>
          <w:rStyle w:val="FunctionTok"/>
        </w:rPr>
        <w:t xml:space="preserve">sim_survey</w:t>
      </w:r>
      <w:r>
        <w:rPr>
          <w:rStyle w:val="NormalTok"/>
        </w:rPr>
        <w:t xml:space="preserve">(population,</w:t>
      </w:r>
      <w:r>
        <w:br/>
      </w:r>
      <w:r>
        <w:rPr>
          <w:rStyle w:val="NormalTok"/>
        </w:rPr>
        <w:t xml:space="preserve">                     </w:t>
      </w:r>
      <w:r>
        <w:rPr>
          <w:rStyle w:val="AttributeTok"/>
        </w:rPr>
        <w:t xml:space="preserve">n_sims =</w:t>
      </w:r>
      <w:r>
        <w:rPr>
          <w:rStyle w:val="NormalTok"/>
        </w:rPr>
        <w:t xml:space="preserve"> n_sims,</w:t>
      </w:r>
      <w:r>
        <w:br/>
      </w:r>
      <w:r>
        <w:rPr>
          <w:rStyle w:val="NormalTok"/>
        </w:rPr>
        <w:t xml:space="preserve">                     </w:t>
      </w:r>
      <w:r>
        <w:rPr>
          <w:rStyle w:val="AttributeTok"/>
        </w:rPr>
        <w:t xml:space="preserve">q =</w:t>
      </w:r>
      <w:r>
        <w:rPr>
          <w:rStyle w:val="NormalTok"/>
        </w:rPr>
        <w:t xml:space="preserve"> </w:t>
      </w:r>
      <w:r>
        <w:rPr>
          <w:rStyle w:val="FunctionTok"/>
        </w:rPr>
        <w:t xml:space="preserve">sim_logistic</w:t>
      </w:r>
      <w:r>
        <w:rPr>
          <w:rStyle w:val="NormalTok"/>
        </w:rPr>
        <w:t xml:space="preserve">(</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x0 =</w:t>
      </w:r>
      <w:r>
        <w:rPr>
          <w:rStyle w:val="NormalTok"/>
        </w:rPr>
        <w:t xml:space="preserve"> </w:t>
      </w:r>
      <w:r>
        <w:rPr>
          <w:rStyle w:val="FloatTok"/>
        </w:rPr>
        <w:t xml:space="preserve">6.5</w:t>
      </w:r>
      <w:r>
        <w:rPr>
          <w:rStyle w:val="NormalTok"/>
        </w:rPr>
        <w:t xml:space="preserve">),</w:t>
      </w:r>
      <w:r>
        <w:br/>
      </w:r>
      <w:r>
        <w:rPr>
          <w:rStyle w:val="NormalTok"/>
        </w:rPr>
        <w:t xml:space="preserve">                     </w:t>
      </w:r>
      <w:r>
        <w:rPr>
          <w:rStyle w:val="AttributeTok"/>
        </w:rPr>
        <w:t xml:space="preserve">trawl_dim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resample_cells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binom_error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min_sets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set_den =</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AttributeTok"/>
        </w:rPr>
        <w:t xml:space="preserve">lengths_cap =</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ages_cap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age_sampling =</w:t>
      </w:r>
      <w:r>
        <w:rPr>
          <w:rStyle w:val="NormalTok"/>
        </w:rPr>
        <w:t xml:space="preserve"> </w:t>
      </w:r>
      <w:r>
        <w:rPr>
          <w:rStyle w:val="StringTok"/>
        </w:rPr>
        <w:t xml:space="preserve">"stratified"</w:t>
      </w:r>
      <w:r>
        <w:rPr>
          <w:rStyle w:val="NormalTok"/>
        </w:rPr>
        <w:t xml:space="preserve">,</w:t>
      </w:r>
      <w:r>
        <w:br/>
      </w:r>
      <w:r>
        <w:rPr>
          <w:rStyle w:val="NormalTok"/>
        </w:rPr>
        <w:t xml:space="preserve">                     </w:t>
      </w:r>
      <w:r>
        <w:rPr>
          <w:rStyle w:val="AttributeTok"/>
        </w:rPr>
        <w:t xml:space="preserve">age_length_group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age_space_group =</w:t>
      </w:r>
      <w:r>
        <w:rPr>
          <w:rStyle w:val="NormalTok"/>
        </w:rPr>
        <w:t xml:space="preserve"> </w:t>
      </w:r>
      <w:r>
        <w:rPr>
          <w:rStyle w:val="StringTok"/>
        </w:rPr>
        <w:t xml:space="preserve">"division"</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run_strat</w:t>
      </w:r>
      <w:r>
        <w:rPr>
          <w:rStyle w:val="NormalTok"/>
        </w:rPr>
        <w:t xml:space="preserve">()</w:t>
      </w:r>
      <w:r>
        <w:br/>
      </w:r>
      <w:r>
        <w:br/>
      </w:r>
      <w:r>
        <w:br/>
      </w:r>
      <w:r>
        <w:rPr>
          <w:rStyle w:val="DocumentationTok"/>
        </w:rPr>
        <w:t xml:space="preserve">## Density from the Gamma distribution ----------</w:t>
      </w:r>
      <w:r>
        <w:br/>
      </w:r>
      <w:r>
        <w:br/>
      </w:r>
      <w:r>
        <w:rPr>
          <w:rStyle w:val="NormalTok"/>
        </w:rPr>
        <w:t xml:space="preserve">total_strat </w:t>
      </w:r>
      <w:r>
        <w:rPr>
          <w:rStyle w:val="OtherTok"/>
        </w:rPr>
        <w:t xml:space="preserve">&lt;-</w:t>
      </w:r>
      <w:r>
        <w:rPr>
          <w:rStyle w:val="NormalTok"/>
        </w:rPr>
        <w:t xml:space="preserve"> survey</w:t>
      </w:r>
      <w:r>
        <w:rPr>
          <w:rStyle w:val="SpecialCharTok"/>
        </w:rPr>
        <w:t xml:space="preserve">$</w:t>
      </w:r>
      <w:r>
        <w:rPr>
          <w:rStyle w:val="NormalTok"/>
        </w:rPr>
        <w:t xml:space="preserve">total_strat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sigma =</w:t>
      </w:r>
      <w:r>
        <w:rPr>
          <w:rStyle w:val="NormalTok"/>
        </w:rPr>
        <w:t xml:space="preserve"> sampling_units </w:t>
      </w:r>
      <w:r>
        <w:rPr>
          <w:rStyle w:val="SpecialCharTok"/>
        </w:rPr>
        <w:t xml:space="preserve">*</w:t>
      </w:r>
      <w:r>
        <w:rPr>
          <w:rStyle w:val="NormalTok"/>
        </w:rPr>
        <w:t xml:space="preserve"> sd,</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DocumentationTok"/>
        </w:rPr>
        <w:t xml:space="preserve">## Use gamma to generate density by sim and year</w:t>
      </w:r>
      <w:r>
        <w:br/>
      </w:r>
      <w:r>
        <w:rPr>
          <w:rStyle w:val="NormalTok"/>
        </w:rPr>
        <w:t xml:space="preserve">rng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unctionTok"/>
        </w:rPr>
        <w:t xml:space="preserve">max</w:t>
      </w:r>
      <w:r>
        <w:rPr>
          <w:rStyle w:val="NormalTok"/>
        </w:rPr>
        <w:t xml:space="preserve">(total_strat</w:t>
      </w:r>
      <w:r>
        <w:rPr>
          <w:rStyle w:val="SpecialCharTok"/>
        </w:rPr>
        <w:t xml:space="preserve">$</w:t>
      </w:r>
      <w:r>
        <w:rPr>
          <w:rStyle w:val="NormalTok"/>
        </w:rPr>
        <w:t xml:space="preserve">total)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(rng[</w:t>
      </w:r>
      <w:r>
        <w:rPr>
          <w:rStyle w:val="DecValTok"/>
        </w:rPr>
        <w:t xml:space="preserve">1</w:t>
      </w:r>
      <w:r>
        <w:rPr>
          <w:rStyle w:val="NormalTok"/>
        </w:rPr>
        <w:t xml:space="preserve">], rng[</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total_strat_den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seq.int</w:t>
      </w:r>
      <w:r>
        <w:rPr>
          <w:rStyle w:val="NormalTok"/>
        </w:rPr>
        <w:t xml:space="preserve">(</w:t>
      </w:r>
      <w:r>
        <w:rPr>
          <w:rStyle w:val="FunctionTok"/>
        </w:rPr>
        <w:t xml:space="preserve">nrow</w:t>
      </w:r>
      <w:r>
        <w:rPr>
          <w:rStyle w:val="NormalTok"/>
        </w:rPr>
        <w:t xml:space="preserve">(total_strat)), </w:t>
      </w:r>
      <w:r>
        <w:br/>
      </w:r>
      <w:r>
        <w:rPr>
          <w:rStyle w:val="NormalTok"/>
        </w:rPr>
        <w:t xml:space="preserve">                          </w:t>
      </w:r>
      <w:r>
        <w:rPr>
          <w:rStyle w:val="ControlFlowTok"/>
        </w:rPr>
        <w:t xml:space="preserve">function</w:t>
      </w:r>
      <w:r>
        <w:rPr>
          <w:rStyle w:val="NormalTok"/>
        </w:rPr>
        <w:t xml:space="preserve">(i) {</w:t>
      </w:r>
      <w:r>
        <w:br/>
      </w:r>
      <w:r>
        <w:rPr>
          <w:rStyle w:val="NormalTok"/>
        </w:rPr>
        <w:t xml:space="preserve">  </w:t>
      </w:r>
      <w:r>
        <w:rPr>
          <w:rStyle w:val="FunctionTok"/>
        </w:rPr>
        <w:t xml:space="preserve">data.frame</w:t>
      </w:r>
      <w:r>
        <w:rPr>
          <w:rStyle w:val="NormalTok"/>
        </w:rPr>
        <w:t xml:space="preserve">(</w:t>
      </w:r>
      <w:r>
        <w:rPr>
          <w:rStyle w:val="AttributeTok"/>
        </w:rPr>
        <w:t xml:space="preserve">sim =</w:t>
      </w:r>
      <w:r>
        <w:rPr>
          <w:rStyle w:val="NormalTok"/>
        </w:rPr>
        <w:t xml:space="preserve"> total_strat</w:t>
      </w:r>
      <w:r>
        <w:rPr>
          <w:rStyle w:val="SpecialCharTok"/>
        </w:rPr>
        <w:t xml:space="preserve">$</w:t>
      </w:r>
      <w:r>
        <w:rPr>
          <w:rStyle w:val="NormalTok"/>
        </w:rPr>
        <w:t xml:space="preserve">sim[i],</w:t>
      </w:r>
      <w:r>
        <w:br/>
      </w:r>
      <w:r>
        <w:rPr>
          <w:rStyle w:val="NormalTok"/>
        </w:rPr>
        <w:t xml:space="preserve">             </w:t>
      </w:r>
      <w:r>
        <w:rPr>
          <w:rStyle w:val="AttributeTok"/>
        </w:rPr>
        <w:t xml:space="preserve">year =</w:t>
      </w:r>
      <w:r>
        <w:rPr>
          <w:rStyle w:val="NormalTok"/>
        </w:rPr>
        <w:t xml:space="preserve"> total_strat</w:t>
      </w:r>
      <w:r>
        <w:rPr>
          <w:rStyle w:val="SpecialCharTok"/>
        </w:rPr>
        <w:t xml:space="preserve">$</w:t>
      </w:r>
      <w:r>
        <w:rPr>
          <w:rStyle w:val="NormalTok"/>
        </w:rPr>
        <w:t xml:space="preserve">year[i],</w:t>
      </w:r>
      <w:r>
        <w:br/>
      </w:r>
      <w:r>
        <w:rPr>
          <w:rStyle w:val="NormalTok"/>
        </w:rPr>
        <w:t xml:space="preserve">             </w:t>
      </w:r>
      <w:r>
        <w:rPr>
          <w:rStyle w:val="AttributeTok"/>
        </w:rPr>
        <w:t xml:space="preserve">total =</w:t>
      </w:r>
      <w:r>
        <w:rPr>
          <w:rStyle w:val="NormalTok"/>
        </w:rPr>
        <w:t xml:space="preserve"> x,</w:t>
      </w:r>
      <w:r>
        <w:br/>
      </w:r>
      <w:r>
        <w:rPr>
          <w:rStyle w:val="NormalTok"/>
        </w:rPr>
        <w:t xml:space="preserve">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total_strat</w:t>
      </w:r>
      <w:r>
        <w:rPr>
          <w:rStyle w:val="SpecialCharTok"/>
        </w:rPr>
        <w:t xml:space="preserve">$</w:t>
      </w:r>
      <w:r>
        <w:rPr>
          <w:rStyle w:val="NormalTok"/>
        </w:rPr>
        <w:t xml:space="preserve">shape[i],</w:t>
      </w:r>
      <w:r>
        <w:br/>
      </w:r>
      <w:r>
        <w:rPr>
          <w:rStyle w:val="NormalTok"/>
        </w:rPr>
        <w:t xml:space="preserve">                          </w:t>
      </w:r>
      <w:r>
        <w:rPr>
          <w:rStyle w:val="AttributeTok"/>
        </w:rPr>
        <w:t xml:space="preserve">scale =</w:t>
      </w:r>
      <w:r>
        <w:rPr>
          <w:rStyle w:val="NormalTok"/>
        </w:rPr>
        <w:t xml:space="preserve"> total_strat</w:t>
      </w:r>
      <w:r>
        <w:rPr>
          <w:rStyle w:val="SpecialCharTok"/>
        </w:rPr>
        <w:t xml:space="preserve">$</w:t>
      </w:r>
      <w:r>
        <w:rPr>
          <w:rStyle w:val="NormalTok"/>
        </w:rPr>
        <w:t xml:space="preserve">scale[i]))</w:t>
      </w:r>
      <w:r>
        <w:br/>
      </w:r>
      <w:r>
        <w:rPr>
          <w:rStyle w:val="NormalTok"/>
        </w:rPr>
        <w:t xml:space="preserve">})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br/>
      </w:r>
      <w:r>
        <w:br/>
      </w:r>
      <w:r>
        <w:rPr>
          <w:rStyle w:val="DocumentationTok"/>
        </w:rPr>
        <w:t xml:space="preserve">### Density from bootstrapping ----------</w:t>
      </w:r>
      <w:r>
        <w:br/>
      </w:r>
      <w:r>
        <w:br/>
      </w:r>
      <w:r>
        <w:rPr>
          <w:rStyle w:val="NormalTok"/>
        </w:rPr>
        <w:t xml:space="preserve">setdet </w:t>
      </w:r>
      <w:r>
        <w:rPr>
          <w:rStyle w:val="OtherTok"/>
        </w:rPr>
        <w:t xml:space="preserve">&lt;-</w:t>
      </w:r>
      <w:r>
        <w:rPr>
          <w:rStyle w:val="NormalTok"/>
        </w:rPr>
        <w:t xml:space="preserve"> survey</w:t>
      </w:r>
      <w:r>
        <w:rPr>
          <w:rStyle w:val="SpecialCharTok"/>
        </w:rPr>
        <w:t xml:space="preserve">$</w:t>
      </w:r>
      <w:r>
        <w:rPr>
          <w:rStyle w:val="NormalTok"/>
        </w:rPr>
        <w:t xml:space="preserve">setdet</w:t>
      </w:r>
      <w:r>
        <w:br/>
      </w:r>
      <w:r>
        <w:br/>
      </w:r>
      <w:r>
        <w:rPr>
          <w:rStyle w:val="NormalTok"/>
        </w:rPr>
        <w:t xml:space="preserve">split_setdet </w:t>
      </w:r>
      <w:r>
        <w:rPr>
          <w:rStyle w:val="OtherTok"/>
        </w:rPr>
        <w:t xml:space="preserve">&lt;-</w:t>
      </w:r>
      <w:r>
        <w:rPr>
          <w:rStyle w:val="NormalTok"/>
        </w:rPr>
        <w:t xml:space="preserve"> </w:t>
      </w:r>
      <w:r>
        <w:rPr>
          <w:rStyle w:val="FunctionTok"/>
        </w:rPr>
        <w:t xml:space="preserve">split</w:t>
      </w:r>
      <w:r>
        <w:rPr>
          <w:rStyle w:val="NormalTok"/>
        </w:rPr>
        <w:t xml:space="preserve">(setdet, </w:t>
      </w:r>
      <w:r>
        <w:rPr>
          <w:rStyle w:val="FunctionTok"/>
        </w:rPr>
        <w:t xml:space="preserve">paste0</w:t>
      </w:r>
      <w:r>
        <w:rPr>
          <w:rStyle w:val="NormalTok"/>
        </w:rPr>
        <w:t xml:space="preserve">(setdet</w:t>
      </w:r>
      <w:r>
        <w:rPr>
          <w:rStyle w:val="SpecialCharTok"/>
        </w:rPr>
        <w:t xml:space="preserve">$</w:t>
      </w:r>
      <w:r>
        <w:rPr>
          <w:rStyle w:val="NormalTok"/>
        </w:rPr>
        <w:t xml:space="preserve">year, </w:t>
      </w:r>
      <w:r>
        <w:rPr>
          <w:rStyle w:val="StringTok"/>
        </w:rPr>
        <w:t xml:space="preserve">"-"</w:t>
      </w:r>
      <w:r>
        <w:rPr>
          <w:rStyle w:val="NormalTok"/>
        </w:rPr>
        <w:t xml:space="preserve">, setdet</w:t>
      </w:r>
      <w:r>
        <w:rPr>
          <w:rStyle w:val="SpecialCharTok"/>
        </w:rPr>
        <w:t xml:space="preserve">$</w:t>
      </w:r>
      <w:r>
        <w:rPr>
          <w:rStyle w:val="NormalTok"/>
        </w:rPr>
        <w:t xml:space="preserve">sim))</w:t>
      </w:r>
      <w:r>
        <w:br/>
      </w:r>
      <w:r>
        <w:br/>
      </w:r>
      <w:r>
        <w:rPr>
          <w:rStyle w:val="NormalTok"/>
        </w:rPr>
        <w:t xml:space="preserve">sumYst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i =</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(data))) {</w:t>
      </w:r>
      <w:r>
        <w:br/>
      </w:r>
      <w:r>
        <w:rPr>
          <w:rStyle w:val="NormalTok"/>
        </w:rPr>
        <w:t xml:space="preserve">  data[i, ] </w:t>
      </w:r>
      <w:r>
        <w:rPr>
          <w:rStyle w:val="SpecialCharTok"/>
        </w:rPr>
        <w:t xml:space="preserve">|</w:t>
      </w:r>
      <w:r>
        <w:rPr>
          <w:rStyle w:val="ErrorTok"/>
        </w:rPr>
        <w:t xml:space="preserve">&gt;</w:t>
      </w:r>
      <w:r>
        <w:br/>
      </w:r>
      <w:r>
        <w:rPr>
          <w:rStyle w:val="NormalTok"/>
        </w:rPr>
        <w:t xml:space="preserve">    </w:t>
      </w:r>
      <w:r>
        <w:rPr>
          <w:rStyle w:val="DocumentationTok"/>
        </w:rPr>
        <w:t xml:space="preserve">### stratum level</w:t>
      </w:r>
      <w:r>
        <w:br/>
      </w:r>
      <w:r>
        <w:rPr>
          <w:rStyle w:val="NormalTok"/>
        </w:rPr>
        <w:t xml:space="preserve">    </w:t>
      </w:r>
      <w:r>
        <w:rPr>
          <w:rStyle w:val="FunctionTok"/>
        </w:rPr>
        <w:t xml:space="preserve">group_by</w:t>
      </w:r>
      <w:r>
        <w:rPr>
          <w:rStyle w:val="NormalTok"/>
        </w:rPr>
        <w:t xml:space="preserve">(year, strat, strat_area)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meanYh =</w:t>
      </w:r>
      <w:r>
        <w:rPr>
          <w:rStyle w:val="NormalTok"/>
        </w:rPr>
        <w:t xml:space="preserve"> </w:t>
      </w:r>
      <w:r>
        <w:rPr>
          <w:rStyle w:val="FunctionTok"/>
        </w:rPr>
        <w:t xml:space="preserve">mean</w:t>
      </w:r>
      <w:r>
        <w:rPr>
          <w:rStyle w:val="NormalTok"/>
        </w:rPr>
        <w:t xml:space="preserve">(n), </w:t>
      </w:r>
      <w:r>
        <w:rPr>
          <w:rStyle w:val="AttributeTok"/>
        </w:rPr>
        <w:t xml:space="preserve">tow_area =</w:t>
      </w:r>
      <w:r>
        <w:rPr>
          <w:rStyle w:val="NormalTok"/>
        </w:rPr>
        <w:t xml:space="preserve"> </w:t>
      </w:r>
      <w:r>
        <w:rPr>
          <w:rStyle w:val="FunctionTok"/>
        </w:rPr>
        <w:t xml:space="preserve">mean</w:t>
      </w:r>
      <w:r>
        <w:rPr>
          <w:rStyle w:val="NormalTok"/>
        </w:rPr>
        <w:t xml:space="preserve">(tow_area), </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Nh =</w:t>
      </w:r>
      <w:r>
        <w:rPr>
          <w:rStyle w:val="NormalTok"/>
        </w:rPr>
        <w:t xml:space="preserve"> strat_area</w:t>
      </w:r>
      <w:r>
        <w:rPr>
          <w:rStyle w:val="SpecialCharTok"/>
        </w:rPr>
        <w:t xml:space="preserve">/</w:t>
      </w:r>
      <w:r>
        <w:rPr>
          <w:rStyle w:val="NormalTok"/>
        </w:rPr>
        <w:t xml:space="preserve">(tow_area))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(Nh), </w:t>
      </w:r>
      <w:r>
        <w:rPr>
          <w:rStyle w:val="AttributeTok"/>
        </w:rPr>
        <w:t xml:space="preserve">Wh =</w:t>
      </w:r>
      <w:r>
        <w:rPr>
          <w:rStyle w:val="NormalTok"/>
        </w:rPr>
        <w:t xml:space="preserve"> Nh</w:t>
      </w:r>
      <w:r>
        <w:rPr>
          <w:rStyle w:val="SpecialCharTok"/>
        </w:rPr>
        <w:t xml:space="preserve">/</w:t>
      </w:r>
      <w:r>
        <w:rPr>
          <w:rStyle w:val="NormalTok"/>
        </w:rPr>
        <w:t xml:space="preserve">N, </w:t>
      </w:r>
      <w:r>
        <w:rPr>
          <w:rStyle w:val="AttributeTok"/>
        </w:rPr>
        <w:t xml:space="preserve">WhmeanYh =</w:t>
      </w:r>
      <w:r>
        <w:rPr>
          <w:rStyle w:val="NormalTok"/>
        </w:rPr>
        <w:t xml:space="preserve"> Wh </w:t>
      </w:r>
      <w:r>
        <w:rPr>
          <w:rStyle w:val="SpecialCharTok"/>
        </w:rPr>
        <w:t xml:space="preserve">*</w:t>
      </w:r>
      <w:r>
        <w:rPr>
          <w:rStyle w:val="NormalTok"/>
        </w:rPr>
        <w:t xml:space="preserve"> meanYh)</w:t>
      </w:r>
      <w:r>
        <w:rPr>
          <w:rStyle w:val="SpecialCharTok"/>
        </w:rPr>
        <w:t xml:space="preserve">|</w:t>
      </w:r>
      <w:r>
        <w:rPr>
          <w:rStyle w:val="ErrorTok"/>
        </w:rPr>
        <w:t xml:space="preserve">&gt;</w:t>
      </w:r>
      <w:r>
        <w:br/>
      </w:r>
      <w:r>
        <w:rPr>
          <w:rStyle w:val="NormalTok"/>
        </w:rPr>
        <w:t xml:space="preserve">    </w:t>
      </w:r>
      <w:r>
        <w:rPr>
          <w:rStyle w:val="DocumentationTok"/>
        </w:rPr>
        <w:t xml:space="preserve">### year level</w:t>
      </w:r>
      <w:r>
        <w:br/>
      </w:r>
      <w:r>
        <w:rPr>
          <w:rStyle w:val="NormalTok"/>
        </w:rPr>
        <w:t xml:space="preserve">    </w:t>
      </w:r>
      <w:r>
        <w:rPr>
          <w:rStyle w:val="FunctionTok"/>
        </w:rPr>
        <w:t xml:space="preserve">summarise</w:t>
      </w:r>
      <w:r>
        <w:rPr>
          <w:rStyle w:val="NormalTok"/>
        </w:rPr>
        <w:t xml:space="preserve">(</w:t>
      </w:r>
      <w:r>
        <w:rPr>
          <w:rStyle w:val="AttributeTok"/>
        </w:rPr>
        <w:t xml:space="preserve">sumYst=</w:t>
      </w:r>
      <w:r>
        <w:rPr>
          <w:rStyle w:val="NormalTok"/>
        </w:rPr>
        <w:t xml:space="preserve"> </w:t>
      </w:r>
      <w:r>
        <w:rPr>
          <w:rStyle w:val="FunctionTok"/>
        </w:rPr>
        <w:t xml:space="preserve">mean</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(WhmeanYh), </w:t>
      </w:r>
      <w:r>
        <w:br/>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(sumYst)</w:t>
      </w:r>
      <w:r>
        <w:br/>
      </w:r>
      <w:r>
        <w:rPr>
          <w:rStyle w:val="NormalTok"/>
        </w:rPr>
        <w:t xml:space="preserve">}</w:t>
      </w:r>
      <w:r>
        <w:br/>
      </w:r>
      <w:r>
        <w:br/>
      </w:r>
      <w:r>
        <w:rPr>
          <w:rStyle w:val="NormalTok"/>
        </w:rPr>
        <w:t xml:space="preserve">boot_one_year </w:t>
      </w:r>
      <w:r>
        <w:rPr>
          <w:rStyle w:val="OtherTok"/>
        </w:rPr>
        <w:t xml:space="preserve">&lt;-</w:t>
      </w:r>
      <w:r>
        <w:rPr>
          <w:rStyle w:val="NormalTok"/>
        </w:rPr>
        <w:t xml:space="preserve"> </w:t>
      </w:r>
      <w:r>
        <w:rPr>
          <w:rStyle w:val="ControlFlowTok"/>
        </w:rPr>
        <w:t xml:space="preserve">function</w:t>
      </w:r>
      <w:r>
        <w:rPr>
          <w:rStyle w:val="NormalTok"/>
        </w:rPr>
        <w:t xml:space="preserve">(data, reps) {</w:t>
      </w:r>
      <w:r>
        <w:br/>
      </w:r>
      <w:r>
        <w:rPr>
          <w:rStyle w:val="NormalTok"/>
        </w:rPr>
        <w:t xml:space="preserve">  b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(data, </w:t>
      </w:r>
      <w:r>
        <w:rPr>
          <w:rStyle w:val="AttributeTok"/>
        </w:rPr>
        <w:t xml:space="preserve">statistic =</w:t>
      </w:r>
      <w:r>
        <w:rPr>
          <w:rStyle w:val="NormalTok"/>
        </w:rPr>
        <w:t xml:space="preserve"> sumYst, </w:t>
      </w:r>
      <w:r>
        <w:br/>
      </w:r>
      <w:r>
        <w:rPr>
          <w:rStyle w:val="NormalTok"/>
        </w:rPr>
        <w:t xml:space="preserve">                  </w:t>
      </w:r>
      <w:r>
        <w:rPr>
          <w:rStyle w:val="AttributeTok"/>
        </w:rPr>
        <w:t xml:space="preserve">strata =</w:t>
      </w:r>
      <w:r>
        <w:rPr>
          <w:rStyle w:val="NormalTok"/>
        </w:rPr>
        <w:t xml:space="preserve"> data</w:t>
      </w:r>
      <w:r>
        <w:rPr>
          <w:rStyle w:val="SpecialCharTok"/>
        </w:rPr>
        <w:t xml:space="preserve">$</w:t>
      </w:r>
      <w:r>
        <w:rPr>
          <w:rStyle w:val="NormalTok"/>
        </w:rPr>
        <w:t xml:space="preserve">strat, </w:t>
      </w:r>
      <w:r>
        <w:rPr>
          <w:rStyle w:val="AttributeTok"/>
        </w:rPr>
        <w:t xml:space="preserve">R =</w:t>
      </w:r>
      <w:r>
        <w:rPr>
          <w:rStyle w:val="NormalTok"/>
        </w:rPr>
        <w:t xml:space="preserve"> reps)</w:t>
      </w:r>
      <w:r>
        <w:br/>
      </w:r>
      <w:r>
        <w:rPr>
          <w:rStyle w:val="NormalTok"/>
        </w:rPr>
        <w:t xml:space="preserve">  boot </w:t>
      </w:r>
      <w:r>
        <w:rPr>
          <w:rStyle w:val="OtherTok"/>
        </w:rPr>
        <w:t xml:space="preserve">&lt;-</w:t>
      </w:r>
      <w:r>
        <w:rPr>
          <w:rStyle w:val="NormalTok"/>
        </w:rPr>
        <w:t xml:space="preserve"> </w:t>
      </w:r>
      <w:r>
        <w:rPr>
          <w:rStyle w:val="FunctionTok"/>
        </w:rPr>
        <w:t xml:space="preserve">data.table</w:t>
      </w:r>
      <w:r>
        <w:rPr>
          <w:rStyle w:val="NormalTok"/>
        </w:rPr>
        <w:t xml:space="preserve">(b</w:t>
      </w:r>
      <w:r>
        <w:rPr>
          <w:rStyle w:val="SpecialCharTok"/>
        </w:rPr>
        <w:t xml:space="preserve">$</w:t>
      </w:r>
      <w:r>
        <w:rPr>
          <w:rStyle w:val="NormalTok"/>
        </w:rPr>
        <w:t xml:space="preserve">t) </w:t>
      </w:r>
      <w:r>
        <w:rPr>
          <w:rStyle w:val="SpecialCharTok"/>
        </w:rPr>
        <w:t xml:space="preserve">|</w:t>
      </w:r>
      <w:r>
        <w:rPr>
          <w:rStyle w:val="Erro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total =</w:t>
      </w:r>
      <w:r>
        <w:rPr>
          <w:rStyle w:val="NormalTok"/>
        </w:rPr>
        <w:t xml:space="preserve"> V1)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sim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sim), </w:t>
      </w:r>
      <w:r>
        <w:rPr>
          <w:rStyle w:val="AttributeTok"/>
        </w:rPr>
        <w:t xml:space="preserve">year =</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year))</w:t>
      </w:r>
      <w:r>
        <w:br/>
      </w:r>
      <w:r>
        <w:rPr>
          <w:rStyle w:val="NormalTok"/>
        </w:rPr>
        <w:t xml:space="preserve">  </w:t>
      </w:r>
      <w:r>
        <w:rPr>
          <w:rStyle w:val="FunctionTok"/>
        </w:rPr>
        <w:t xml:space="preserve">return</w:t>
      </w:r>
      <w:r>
        <w:rPr>
          <w:rStyle w:val="NormalTok"/>
        </w:rPr>
        <w:t xml:space="preserve">(boot)</w:t>
      </w:r>
      <w:r>
        <w:br/>
      </w:r>
      <w:r>
        <w:rPr>
          <w:rStyle w:val="NormalTok"/>
        </w:rPr>
        <w:t xml:space="preserve">}</w:t>
      </w:r>
      <w:r>
        <w:br/>
      </w:r>
      <w:r>
        <w:br/>
      </w:r>
      <w:r>
        <w:rPr>
          <w:rStyle w:val="FunctionTok"/>
        </w:rPr>
        <w:t xml:space="preserve">tic</w:t>
      </w:r>
      <w:r>
        <w:rPr>
          <w:rStyle w:val="NormalTok"/>
        </w:rPr>
        <w:t xml:space="preserve">()</w:t>
      </w:r>
      <w:r>
        <w:br/>
      </w:r>
      <w:r>
        <w:rPr>
          <w:rStyle w:val="NormalTok"/>
        </w:rPr>
        <w:t xml:space="preserve">boot_index </w:t>
      </w:r>
      <w:r>
        <w:rPr>
          <w:rStyle w:val="OtherTok"/>
        </w:rPr>
        <w:t xml:space="preserve">&lt;-</w:t>
      </w:r>
      <w:r>
        <w:rPr>
          <w:rStyle w:val="NormalTok"/>
        </w:rPr>
        <w:t xml:space="preserve"> furrr</w:t>
      </w:r>
      <w:r>
        <w:rPr>
          <w:rStyle w:val="SpecialCharTok"/>
        </w:rPr>
        <w:t xml:space="preserve">::</w:t>
      </w:r>
      <w:r>
        <w:rPr>
          <w:rStyle w:val="FunctionTok"/>
        </w:rPr>
        <w:t xml:space="preserve">future_map_dfr</w:t>
      </w:r>
      <w:r>
        <w:rPr>
          <w:rStyle w:val="NormalTok"/>
        </w:rPr>
        <w:t xml:space="preserve">(split_setdet, boot_one_year, </w:t>
      </w:r>
      <w:r>
        <w:br/>
      </w:r>
      <w:r>
        <w:rPr>
          <w:rStyle w:val="NormalTok"/>
        </w:rPr>
        <w:t xml:space="preserve">                                    </w:t>
      </w:r>
      <w:r>
        <w:rPr>
          <w:rStyle w:val="AttributeTok"/>
        </w:rPr>
        <w:t xml:space="preserve">reps =</w:t>
      </w:r>
      <w:r>
        <w:rPr>
          <w:rStyle w:val="NormalTok"/>
        </w:rPr>
        <w:t xml:space="preserve"> n_boot,</w:t>
      </w:r>
      <w:r>
        <w:br/>
      </w:r>
      <w:r>
        <w:rPr>
          <w:rStyle w:val="NormalTok"/>
        </w:rPr>
        <w:t xml:space="preserve">                                    </w:t>
      </w:r>
      <w:r>
        <w:rPr>
          <w:rStyle w:val="AttributeTok"/>
        </w:rPr>
        <w:t xml:space="preserve">.options =</w:t>
      </w:r>
      <w:r>
        <w:rPr>
          <w:rStyle w:val="NormalTok"/>
        </w:rPr>
        <w:t xml:space="preserve"> furrr</w:t>
      </w:r>
      <w:r>
        <w:rPr>
          <w:rStyle w:val="SpecialCharTok"/>
        </w:rPr>
        <w:t xml:space="preserve">::</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w:t>
      </w:r>
      <w:r>
        <w:br/>
      </w:r>
      <w:r>
        <w:rPr>
          <w:rStyle w:val="FunctionTok"/>
        </w:rPr>
        <w:t xml:space="preserve">toc</w:t>
      </w:r>
      <w:r>
        <w:rPr>
          <w:rStyle w:val="NormalTok"/>
        </w:rPr>
        <w:t xml:space="preserve">()</w:t>
      </w:r>
      <w:r>
        <w:br/>
      </w:r>
      <w:r>
        <w:br/>
      </w:r>
      <w:r>
        <w:rPr>
          <w:rStyle w:val="FunctionTok"/>
        </w:rPr>
        <w:t xml:space="preserve">quantile</w:t>
      </w:r>
      <w:r>
        <w:rPr>
          <w:rStyle w:val="NormalTok"/>
        </w:rPr>
        <w:t xml:space="preserve">(boot_index</w:t>
      </w:r>
      <w:r>
        <w:rPr>
          <w:rStyle w:val="SpecialCharTok"/>
        </w:rPr>
        <w:t xml:space="preserve">$</w:t>
      </w:r>
      <w:r>
        <w:rPr>
          <w:rStyle w:val="NormalTok"/>
        </w:rPr>
        <w:t xml:space="preserve">total,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den_plot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FunctionTok"/>
        </w:rPr>
        <w:t xml:space="preserve">as.numeric</w:t>
      </w:r>
      <w:r>
        <w:rPr>
          <w:rStyle w:val="NormalTok"/>
        </w:rPr>
        <w:t xml:space="preserve">(year), </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boot_index, </w:t>
      </w:r>
      <w:r>
        <w:rPr>
          <w:rStyle w:val="AttributeTok"/>
        </w:rPr>
        <w:t xml:space="preserve">scale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year, </w:t>
      </w:r>
      <w:r>
        <w:rPr>
          <w:rStyle w:val="AttributeTok"/>
        </w:rPr>
        <w:t xml:space="preserve">height =</w:t>
      </w:r>
      <w:r>
        <w:rPr>
          <w:rStyle w:val="NormalTok"/>
        </w:rPr>
        <w:t xml:space="preserve"> den, </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(year)),</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"grey90"</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data =</w:t>
      </w:r>
      <w:r>
        <w:rPr>
          <w:rStyle w:val="NormalTok"/>
        </w:rPr>
        <w:t xml:space="preserve"> total_strat_den, </w:t>
      </w:r>
      <w:r>
        <w:rPr>
          <w:rStyle w:val="AttributeTok"/>
        </w:rPr>
        <w:t xml:space="preserve">scale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194587641</w:t>
      </w:r>
      <w:r>
        <w:rPr>
          <w:rStyle w:val="NormalTok"/>
        </w:rPr>
        <w:t xml:space="preserve">, </w:t>
      </w:r>
      <w:r>
        <w:rPr>
          <w:rStyle w:val="DecValTok"/>
        </w:rPr>
        <w:t xml:space="preserve">5116017391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StringTok"/>
        </w:rPr>
        <w:t xml:space="preserve">"sim"</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w:t>
      </w:r>
      <w:r>
        <w:br/>
      </w:r>
      <w:r>
        <w:br/>
      </w:r>
      <w:r>
        <w:br/>
      </w:r>
      <w:r>
        <w:rPr>
          <w:rStyle w:val="DocumentationTok"/>
        </w:rPr>
        <w:t xml:space="preserve">## Relative status ----------</w:t>
      </w:r>
      <w:r>
        <w:br/>
      </w:r>
      <w:r>
        <w:br/>
      </w:r>
      <w:r>
        <w:br/>
      </w:r>
      <w:r>
        <w:rPr>
          <w:rStyle w:val="NormalTok"/>
        </w:rPr>
        <w:t xml:space="preserve">sub_total_strat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ref_est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9</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mean</w:t>
      </w:r>
      <w:r>
        <w:rPr>
          <w:rStyle w:val="NormalTok"/>
        </w:rPr>
        <w:t xml:space="preserve">(total),</w:t>
      </w:r>
      <w:r>
        <w:br/>
      </w:r>
      <w:r>
        <w:rPr>
          <w:rStyle w:val="NormalTok"/>
        </w:rPr>
        <w:t xml:space="preserve">            </w:t>
      </w:r>
      <w:r>
        <w:rPr>
          <w:rStyle w:val="AttributeTok"/>
        </w:rPr>
        <w:t xml:space="preserve">sigma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(sigma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scale =</w:t>
      </w:r>
      <w:r>
        <w:rPr>
          <w:rStyle w:val="NormalTok"/>
        </w:rPr>
        <w:t xml:space="preserve"> sigma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total,</w:t>
      </w:r>
      <w:r>
        <w:br/>
      </w:r>
      <w:r>
        <w:rPr>
          <w:rStyle w:val="NormalTok"/>
        </w:rPr>
        <w:t xml:space="preserve">            </w:t>
      </w:r>
      <w:r>
        <w:rPr>
          <w:rStyle w:val="AttributeTok"/>
        </w:rPr>
        <w:t xml:space="preserve">shape =</w:t>
      </w:r>
      <w:r>
        <w:rPr>
          <w:rStyle w:val="NormalTok"/>
        </w:rPr>
        <w:t xml:space="preserve"> total </w:t>
      </w:r>
      <w:r>
        <w:rPr>
          <w:rStyle w:val="SpecialCharTok"/>
        </w:rPr>
        <w:t xml:space="preserve">/</w:t>
      </w:r>
      <w:r>
        <w:rPr>
          <w:rStyle w:val="NormalTok"/>
        </w:rPr>
        <w:t xml:space="preserve"> scale)</w:t>
      </w:r>
      <w:r>
        <w:br/>
      </w:r>
      <w:r>
        <w:br/>
      </w:r>
      <w:r>
        <w:rPr>
          <w:rStyle w:val="NormalTok"/>
        </w:rPr>
        <w:t xml:space="preserve">ref_boot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%in%</w:t>
      </w:r>
      <w:r>
        <w:rPr>
          <w:rStyle w:val="NormalTok"/>
        </w:rPr>
        <w:t xml:space="preserve"> </w:t>
      </w:r>
      <w:r>
        <w:rPr>
          <w:rStyle w:val="DecValTok"/>
        </w:rPr>
        <w:t xml:space="preserve">2</w:t>
      </w:r>
      <w:r>
        <w:rPr>
          <w:rStyle w:val="SpecialCharTok"/>
        </w:rPr>
        <w:t xml:space="preserve">:</w:t>
      </w:r>
      <w:r>
        <w:rPr>
          <w:rStyle w:val="DecValTok"/>
        </w:rPr>
        <w:t xml:space="preserve">9</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(ref_boot), </w:t>
      </w:r>
      <w:r>
        <w:rPr>
          <w:rStyle w:val="FunctionTok"/>
        </w:rPr>
        <w:t xml:space="preserve">max</w:t>
      </w:r>
      <w:r>
        <w:rPr>
          <w:rStyle w:val="NormalTok"/>
        </w:rPr>
        <w:t xml:space="preserve">(ref_boot),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ref_den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total =</w:t>
      </w:r>
      <w:r>
        <w:rPr>
          <w:rStyle w:val="NormalTok"/>
        </w:rPr>
        <w:t xml:space="preserve"> x, </w:t>
      </w:r>
      <w:r>
        <w:rPr>
          <w:rStyle w:val="AttributeTok"/>
        </w:rPr>
        <w:t xml:space="preserve">den =</w:t>
      </w:r>
      <w:r>
        <w:rPr>
          <w:rStyle w:val="NormalTok"/>
        </w:rPr>
        <w:t xml:space="preserve"> </w:t>
      </w:r>
      <w:r>
        <w:rPr>
          <w:rStyle w:val="FunctionTok"/>
        </w:rPr>
        <w:t xml:space="preserve">dgamma</w:t>
      </w:r>
      <w:r>
        <w:rPr>
          <w:rStyle w:val="NormalTok"/>
        </w:rPr>
        <w:t xml:space="preserve">(x, </w:t>
      </w:r>
      <w:r>
        <w:rPr>
          <w:rStyle w:val="AttributeTok"/>
        </w:rPr>
        <w:t xml:space="preserve">shape =</w:t>
      </w:r>
      <w:r>
        <w:rPr>
          <w:rStyle w:val="NormalTok"/>
        </w:rPr>
        <w:t xml:space="preserve"> ref_est</w:t>
      </w:r>
      <w:r>
        <w:rPr>
          <w:rStyle w:val="SpecialCharTok"/>
        </w:rPr>
        <w:t xml:space="preserve">$</w:t>
      </w:r>
      <w:r>
        <w:rPr>
          <w:rStyle w:val="NormalTok"/>
        </w:rPr>
        <w:t xml:space="preserve">shape, </w:t>
      </w:r>
      <w:r>
        <w:br/>
      </w:r>
      <w:r>
        <w:rPr>
          <w:rStyle w:val="NormalTok"/>
        </w:rPr>
        <w:t xml:space="preserve">                                              </w:t>
      </w:r>
      <w:r>
        <w:rPr>
          <w:rStyle w:val="AttributeTok"/>
        </w:rPr>
        <w:t xml:space="preserve">scale =</w:t>
      </w:r>
      <w:r>
        <w:rPr>
          <w:rStyle w:val="NormalTok"/>
        </w:rPr>
        <w:t xml:space="preserve"> ref_est</w:t>
      </w:r>
      <w:r>
        <w:rPr>
          <w:rStyle w:val="SpecialCharTok"/>
        </w:rPr>
        <w:t xml:space="preserve">$</w:t>
      </w:r>
      <w:r>
        <w:rPr>
          <w:rStyle w:val="NormalTok"/>
        </w:rPr>
        <w:t xml:space="preserve">scale))</w:t>
      </w:r>
      <w:r>
        <w:br/>
      </w:r>
      <w:r>
        <w:br/>
      </w:r>
      <w:r>
        <w:rPr>
          <w:rStyle w:val="NormalTok"/>
        </w:rPr>
        <w:t xml:space="preserve">t_est </w:t>
      </w:r>
      <w:r>
        <w:rPr>
          <w:rStyle w:val="OtherTok"/>
        </w:rPr>
        <w:t xml:space="preserve">&lt;-</w:t>
      </w:r>
      <w:r>
        <w:rPr>
          <w:rStyle w:val="NormalTok"/>
        </w:rPr>
        <w:t xml:space="preserve"> total_strat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t_den </w:t>
      </w:r>
      <w:r>
        <w:rPr>
          <w:rStyle w:val="OtherTok"/>
        </w:rPr>
        <w:t xml:space="preserve">&lt;-</w:t>
      </w:r>
      <w:r>
        <w:rPr>
          <w:rStyle w:val="NormalTok"/>
        </w:rPr>
        <w:t xml:space="preserve"> total_strat_den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t_boot </w:t>
      </w:r>
      <w:r>
        <w:rPr>
          <w:rStyle w:val="OtherTok"/>
        </w:rPr>
        <w:t xml:space="preserve">&lt;-</w:t>
      </w:r>
      <w:r>
        <w:rPr>
          <w:rStyle w:val="NormalTok"/>
        </w:rPr>
        <w:t xml:space="preserve"> boot_index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(sim </w:t>
      </w:r>
      <w:r>
        <w:rPr>
          <w:rStyle w:val="SpecialCharTok"/>
        </w:rPr>
        <w:t xml:space="preserve">==</w:t>
      </w:r>
      <w:r>
        <w:rPr>
          <w:rStyle w:val="NormalTok"/>
        </w:rPr>
        <w:t xml:space="preserve"> </w:t>
      </w:r>
      <w:r>
        <w:rPr>
          <w:rStyle w:val="DecValTok"/>
        </w:rPr>
        <w:t xml:space="preserve">1</w:t>
      </w:r>
      <w:r>
        <w:rPr>
          <w:rStyle w:val="NormalTok"/>
        </w:rPr>
        <w:t xml:space="preserve">, year </w:t>
      </w:r>
      <w:r>
        <w:rPr>
          <w:rStyle w:val="SpecialCharTok"/>
        </w:rPr>
        <w:t xml:space="preserve">==</w:t>
      </w:r>
      <w:r>
        <w:rPr>
          <w:rStyle w:val="NormalTok"/>
        </w:rPr>
        <w:t xml:space="preserve"> </w:t>
      </w:r>
      <w:r>
        <w:rPr>
          <w:rStyle w:val="DecValTok"/>
        </w:rPr>
        <w:t xml:space="preserve">20</w:t>
      </w:r>
      <w:r>
        <w:rPr>
          <w:rStyle w:val="NormalTok"/>
        </w:rPr>
        <w:t xml:space="preserve">)</w:t>
      </w:r>
      <w:r>
        <w:br/>
      </w:r>
      <w:r>
        <w:br/>
      </w:r>
      <w:r>
        <w:rPr>
          <w:rStyle w:val="NormalTok"/>
        </w:rPr>
        <w:t xml:space="preserve">boot_prob </w:t>
      </w:r>
      <w:r>
        <w:rPr>
          <w:rStyle w:val="OtherTok"/>
        </w:rPr>
        <w:t xml:space="preserve">&lt;-</w:t>
      </w:r>
      <w:r>
        <w:rPr>
          <w:rStyle w:val="NormalTok"/>
        </w:rPr>
        <w:t xml:space="preserve"> </w:t>
      </w:r>
      <w:r>
        <w:rPr>
          <w:rStyle w:val="FunctionTok"/>
        </w:rPr>
        <w:t xml:space="preserve">mean</w:t>
      </w:r>
      <w:r>
        <w:rPr>
          <w:rStyle w:val="NormalTok"/>
        </w:rPr>
        <w:t xml:space="preserve">((t_boot</w:t>
      </w:r>
      <w:r>
        <w:rPr>
          <w:rStyle w:val="SpecialCharTok"/>
        </w:rPr>
        <w:t xml:space="preserve">$</w:t>
      </w:r>
      <w:r>
        <w:rPr>
          <w:rStyle w:val="NormalTok"/>
        </w:rPr>
        <w:t xml:space="preserve">total </w:t>
      </w:r>
      <w:r>
        <w:rPr>
          <w:rStyle w:val="SpecialCharTok"/>
        </w:rPr>
        <w:t xml:space="preserve">-</w:t>
      </w:r>
      <w:r>
        <w:rPr>
          <w:rStyle w:val="NormalTok"/>
        </w:rPr>
        <w:t xml:space="preserve"> ref_boot</w:t>
      </w:r>
      <w:r>
        <w:rPr>
          <w:rStyle w:val="SpecialCharTok"/>
        </w:rPr>
        <w:t xml:space="preserve">$</w:t>
      </w:r>
      <w:r>
        <w:rPr>
          <w:rStyle w:val="NormalTok"/>
        </w:rPr>
        <w:t xml:space="preserve">total)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n_samp </w:t>
      </w:r>
      <w:r>
        <w:rPr>
          <w:rStyle w:val="OtherTok"/>
        </w:rPr>
        <w:t xml:space="preserve">&lt;-</w:t>
      </w:r>
      <w:r>
        <w:rPr>
          <w:rStyle w:val="NormalTok"/>
        </w:rPr>
        <w:t xml:space="preserve"> </w:t>
      </w:r>
      <w:r>
        <w:rPr>
          <w:rStyle w:val="DecValTok"/>
        </w:rPr>
        <w:t xml:space="preserve">100000</w:t>
      </w:r>
      <w:r>
        <w:br/>
      </w:r>
      <w:r>
        <w:rPr>
          <w:rStyle w:val="NormalTok"/>
        </w:rPr>
        <w:t xml:space="preserve">ref_samp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ref_est</w:t>
      </w:r>
      <w:r>
        <w:rPr>
          <w:rStyle w:val="SpecialCharTok"/>
        </w:rPr>
        <w:t xml:space="preserve">$</w:t>
      </w:r>
      <w:r>
        <w:rPr>
          <w:rStyle w:val="NormalTok"/>
        </w:rPr>
        <w:t xml:space="preserve">shape, </w:t>
      </w:r>
      <w:r>
        <w:rPr>
          <w:rStyle w:val="AttributeTok"/>
        </w:rPr>
        <w:t xml:space="preserve">scale =</w:t>
      </w:r>
      <w:r>
        <w:rPr>
          <w:rStyle w:val="NormalTok"/>
        </w:rPr>
        <w:t xml:space="preserve"> ref_est</w:t>
      </w:r>
      <w:r>
        <w:rPr>
          <w:rStyle w:val="SpecialCharTok"/>
        </w:rPr>
        <w:t xml:space="preserve">$</w:t>
      </w:r>
      <w:r>
        <w:rPr>
          <w:rStyle w:val="NormalTok"/>
        </w:rPr>
        <w:t xml:space="preserve">scale)</w:t>
      </w:r>
      <w:r>
        <w:br/>
      </w:r>
      <w:r>
        <w:rPr>
          <w:rStyle w:val="NormalTok"/>
        </w:rPr>
        <w:t xml:space="preserve">t_samp </w:t>
      </w:r>
      <w:r>
        <w:rPr>
          <w:rStyle w:val="OtherTok"/>
        </w:rPr>
        <w:t xml:space="preserve">&lt;-</w:t>
      </w:r>
      <w:r>
        <w:rPr>
          <w:rStyle w:val="NormalTok"/>
        </w:rPr>
        <w:t xml:space="preserve"> </w:t>
      </w:r>
      <w:r>
        <w:rPr>
          <w:rStyle w:val="FunctionTok"/>
        </w:rPr>
        <w:t xml:space="preserve">rgamma</w:t>
      </w:r>
      <w:r>
        <w:rPr>
          <w:rStyle w:val="NormalTok"/>
        </w:rPr>
        <w:t xml:space="preserve">(n_samp, </w:t>
      </w:r>
      <w:r>
        <w:rPr>
          <w:rStyle w:val="AttributeTok"/>
        </w:rPr>
        <w:t xml:space="preserve">shape =</w:t>
      </w:r>
      <w:r>
        <w:rPr>
          <w:rStyle w:val="NormalTok"/>
        </w:rPr>
        <w:t xml:space="preserve"> t_est</w:t>
      </w:r>
      <w:r>
        <w:rPr>
          <w:rStyle w:val="SpecialCharTok"/>
        </w:rPr>
        <w:t xml:space="preserve">$</w:t>
      </w:r>
      <w:r>
        <w:rPr>
          <w:rStyle w:val="NormalTok"/>
        </w:rPr>
        <w:t xml:space="preserve">shape, </w:t>
      </w:r>
      <w:r>
        <w:rPr>
          <w:rStyle w:val="AttributeTok"/>
        </w:rPr>
        <w:t xml:space="preserve">scale =</w:t>
      </w:r>
      <w:r>
        <w:rPr>
          <w:rStyle w:val="NormalTok"/>
        </w:rPr>
        <w:t xml:space="preserve"> t_est</w:t>
      </w:r>
      <w:r>
        <w:rPr>
          <w:rStyle w:val="SpecialCharTok"/>
        </w:rPr>
        <w:t xml:space="preserve">$</w:t>
      </w:r>
      <w:r>
        <w:rPr>
          <w:rStyle w:val="NormalTok"/>
        </w:rPr>
        <w:t xml:space="preserve">scale)</w:t>
      </w:r>
      <w:r>
        <w:br/>
      </w:r>
      <w:r>
        <w:rPr>
          <w:rStyle w:val="NormalTok"/>
        </w:rPr>
        <w:t xml:space="preserve">gamma_prob </w:t>
      </w:r>
      <w:r>
        <w:rPr>
          <w:rStyle w:val="OtherTok"/>
        </w:rPr>
        <w:t xml:space="preserve">&lt;-</w:t>
      </w:r>
      <w:r>
        <w:rPr>
          <w:rStyle w:val="NormalTok"/>
        </w:rPr>
        <w:t xml:space="preserve"> </w:t>
      </w:r>
      <w:r>
        <w:rPr>
          <w:rStyle w:val="FunctionTok"/>
        </w:rPr>
        <w:t xml:space="preserve">mean</w:t>
      </w:r>
      <w:r>
        <w:rPr>
          <w:rStyle w:val="NormalTok"/>
        </w:rPr>
        <w:t xml:space="preserve">((t_samp </w:t>
      </w:r>
      <w:r>
        <w:rPr>
          <w:rStyle w:val="SpecialCharTok"/>
        </w:rPr>
        <w:t xml:space="preserve">-</w:t>
      </w:r>
      <w:r>
        <w:rPr>
          <w:rStyle w:val="NormalTok"/>
        </w:rPr>
        <w:t xml:space="preserve"> ref_samp) </w:t>
      </w:r>
      <w:r>
        <w:rPr>
          <w:rStyle w:val="SpecialCharTok"/>
        </w:rPr>
        <w:t xml:space="preserve">&lt;</w:t>
      </w:r>
      <w:r>
        <w:rPr>
          <w:rStyle w:val="NormalTok"/>
        </w:rPr>
        <w:t xml:space="preserve"> </w:t>
      </w:r>
      <w:r>
        <w:rPr>
          <w:rStyle w:val="DecValTok"/>
        </w:rPr>
        <w:t xml:space="preserve">0</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ref_boot, </w:t>
      </w:r>
      <w:r>
        <w:rPr>
          <w:rStyle w:val="AttributeTok"/>
        </w:rPr>
        <w:t xml:space="preserve">fill =</w:t>
      </w:r>
      <w:r>
        <w:rPr>
          <w:rStyle w:val="NormalTok"/>
        </w:rPr>
        <w:t xml:space="preserve"> </w:t>
      </w:r>
      <w:r>
        <w:rPr>
          <w:rStyle w:val="StringTok"/>
        </w:rPr>
        <w:t xml:space="preserve">"steelblue"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ref_den,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data =</w:t>
      </w:r>
      <w:r>
        <w:rPr>
          <w:rStyle w:val="NormalTok"/>
        </w:rPr>
        <w:t xml:space="preserve"> t_boot,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w:t>
      </w:r>
      <w:r>
        <w:rPr>
          <w:rStyle w:val="SpecialCharTok"/>
        </w:rPr>
        <w:t xml:space="preserve">-</w:t>
      </w:r>
      <w:r>
        <w:rPr>
          <w:rStyle w:val="NormalTok"/>
        </w:rPr>
        <w:t xml:space="preserve">den), </w:t>
      </w:r>
      <w:r>
        <w:rPr>
          <w:rStyle w:val="AttributeTok"/>
        </w:rPr>
        <w:t xml:space="preserve">data =</w:t>
      </w:r>
      <w:r>
        <w:rPr>
          <w:rStyle w:val="NormalTok"/>
        </w:rPr>
        <w:t xml:space="preserve"> t_den, </w:t>
      </w:r>
      <w:r>
        <w:rPr>
          <w:rStyle w:val="AttributeTok"/>
        </w:rPr>
        <w:t xml:space="preserve">fill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.nafo_lwd)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 </w:t>
      </w:r>
      <w:r>
        <w:rPr>
          <w:rStyle w:val="SpecialCharTok"/>
        </w:rPr>
        <w:t xml:space="preserve">*</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"Terminal estimate"</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ref_est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FunctionTok"/>
        </w:rPr>
        <w:t xml:space="preserve">max</w:t>
      </w:r>
      <w:r>
        <w:rPr>
          <w:rStyle w:val="NormalTok"/>
        </w:rPr>
        <w:t xml:space="preserve">(ref_den</w:t>
      </w:r>
      <w:r>
        <w:rPr>
          <w:rStyle w:val="SpecialCharTok"/>
        </w:rPr>
        <w:t xml:space="preserve">$</w:t>
      </w:r>
      <w:r>
        <w:rPr>
          <w:rStyle w:val="NormalTok"/>
        </w:rPr>
        <w:t xml:space="preserve">den) </w:t>
      </w:r>
      <w:r>
        <w:rPr>
          <w:rStyle w:val="SpecialCharTok"/>
        </w:rPr>
        <w:t xml:space="preserve">*</w:t>
      </w:r>
      <w:r>
        <w:rPr>
          <w:rStyle w:val="NormalTok"/>
        </w:rPr>
        <w:t xml:space="preserve"> </w:t>
      </w:r>
      <w:r>
        <w:rPr>
          <w:rStyle w:val="FloatTok"/>
        </w:rPr>
        <w:t xml:space="preserve">1.2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"Reference point"</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(boot_prob,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t_est</w:t>
      </w:r>
      <w:r>
        <w:rPr>
          <w:rStyle w:val="SpecialCharTok"/>
        </w:rPr>
        <w:t xml:space="preserve">$</w:t>
      </w:r>
      <w:r>
        <w:rPr>
          <w:rStyle w:val="NormalTok"/>
        </w:rPr>
        <w:t xml:space="preserve">total,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(gamma_prob, </w:t>
      </w:r>
      <w:r>
        <w:rPr>
          <w:rStyle w:val="DecValTok"/>
        </w:rPr>
        <w:t xml:space="preserve">2</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theme_nafo</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loatTok"/>
        </w:rPr>
        <w:t xml:space="preserve">1e-8</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"Abundance index"</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xmlns:wp14="http://schemas.microsoft.com/office/word/2010/wordml" w14:paraId="72A3D3EC" wp14:textId="77777777">
      <w:r>
        <w:br w:type="page"/>
      </w:r>
    </w:p>
    <w:bookmarkEnd w:id="46"/>
    <w:bookmarkStart w:name="colophon" w:id="48"/>
    <w:p xmlns:wp14="http://schemas.microsoft.com/office/word/2010/wordml" w14:paraId="44315910" wp14:textId="77777777">
      <w:pPr>
        <w:pStyle w:val="Heading1"/>
      </w:pPr>
      <w:r>
        <w:t xml:space="preserve">Colophon</w:t>
      </w:r>
    </w:p>
    <w:p xmlns:wp14="http://schemas.microsoft.com/office/word/2010/wordml" w14:paraId="2C087CE4" wp14:textId="77777777">
      <w:pPr>
        <w:pStyle w:val="FirstParagraph"/>
      </w:pPr>
      <w:r>
        <w:t xml:space="preserve">This version of the document was generated on 2022-06-20 14:58:11 using the R markdown template for SCR documents from</w:t>
      </w:r>
      <w:r>
        <w:t xml:space="preserve"> </w:t>
      </w:r>
      <w:hyperlink r:id="rId47">
        <w:r>
          <w:rPr>
            <w:rStyle w:val="Hyperlink"/>
          </w:rPr>
          <w:t xml:space="preserve">NAFOdown</w:t>
        </w:r>
      </w:hyperlink>
      <w:r>
        <w:t xml:space="preserve">.</w:t>
      </w:r>
    </w:p>
    <w:p xmlns:wp14="http://schemas.microsoft.com/office/word/2010/wordml" w14:paraId="0ED71356" wp14:textId="77777777">
      <w:pPr>
        <w:pStyle w:val="BodyText"/>
      </w:pPr>
      <w:r>
        <w:t xml:space="preserve">The computational environment that was used to generate this version is as follows:</w:t>
      </w:r>
    </w:p>
    <w:p xmlns:wp14="http://schemas.microsoft.com/office/word/2010/wordml" w14:paraId="2A5C96B3" wp14:textId="77777777">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2022-06-20</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cowplot       1.1.1      2020-12-30 [1] CRAN (R 4.1.3)</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8"/>
    <w:sectPr w:rsidRPr="00AD076C" w:rsidR="00AD076C" w:rsidSect="00400A16">
      <w:headerReference w:type="default" r:id="rId9"/>
      <w:footerReference w:type="default" r:id="rId12"/>
      <w:headerReference w:type="first" r:id="rId10"/>
      <w:footerReference w:type="first" r:id="rId11"/>
      <w:pgSz w:w="12240" w:h="15840" w:orient="portrait"/>
      <w:pgMar w:top="1440" w:right="1440" w:bottom="1440" w:left="1440" w:header="720" w:footer="720" w:gutter="0"/>
      <w:cols w:space="720"/>
      <w:titlePg/>
      <w:docGrid w:linePitch="326"/>
    </w:sectPr>
  </w:body>
</w:document>
</file>

<file path=word/comments.xml><?xml version="1.0" encoding="utf-8"?>
<w:comments xmlns:w14="http://schemas.microsoft.com/office/word/2010/wordml" xmlns:w="http://schemas.openxmlformats.org/wordprocessingml/2006/main">
  <w:comment w:initials="WL" w:author="Wheeland, Laura" w:date="2022-06-20T15:17:25" w:id="1967180985">
    <w:p w:rsidR="2632748F" w:rsidRDefault="2632748F" w14:paraId="6EA2F179" w14:textId="27967BDD">
      <w:pPr>
        <w:pStyle w:val="CommentText"/>
      </w:pPr>
      <w:r w:rsidR="2632748F">
        <w:rPr/>
        <w:t>suggest any word other than "set", as in a survey context to me (and likely others) a "Set" is a fishing set</w:t>
      </w:r>
      <w:r>
        <w:rPr>
          <w:rStyle w:val="CommentReference"/>
        </w:rPr>
        <w:annotationRef/>
      </w:r>
    </w:p>
  </w:comment>
  <w:comment w:initials="WL" w:author="Wheeland, Laura" w:date="2022-06-20T15:18:12" w:id="1212544529">
    <w:p w:rsidR="2632748F" w:rsidRDefault="2632748F" w14:paraId="32C4AE5B" w14:textId="159938E1">
      <w:pPr>
        <w:pStyle w:val="CommentText"/>
      </w:pPr>
      <w:r w:rsidR="2632748F">
        <w:rPr/>
        <w:t>all of Div. 3LNO, or just one of the stocks?</w:t>
      </w:r>
      <w:r>
        <w:rPr>
          <w:rStyle w:val="CommentReference"/>
        </w:rPr>
        <w:annotationRef/>
      </w:r>
    </w:p>
  </w:comment>
  <w:comment w:initials="WL" w:author="Wheeland, Laura" w:date="2022-06-20T15:20:57" w:id="2084318269">
    <w:p w:rsidR="2632748F" w:rsidRDefault="2632748F" w14:paraId="06707A39" w14:textId="284D6591">
      <w:pPr>
        <w:pStyle w:val="CommentText"/>
      </w:pPr>
      <w:r w:rsidR="2632748F">
        <w:rPr/>
        <w:t>This will be in the Assessment SCR. will provide the reference when it's finalized</w:t>
      </w:r>
      <w:r>
        <w:rPr>
          <w:rStyle w:val="CommentReference"/>
        </w:rPr>
        <w:annotationRef/>
      </w:r>
    </w:p>
  </w:comment>
  <w:comment w:initials="WL" w:author="Wheeland, Laura" w:date="2022-06-20T15:23:23" w:id="596490983">
    <w:p w:rsidR="2632748F" w:rsidRDefault="2632748F" w14:paraId="1DF0DB67" w14:textId="5752758F">
      <w:pPr>
        <w:pStyle w:val="CommentText"/>
      </w:pPr>
      <w:r w:rsidR="2632748F">
        <w:rPr/>
        <w:t>not quite clear what this is trying to say</w:t>
      </w:r>
      <w:r>
        <w:rPr>
          <w:rStyle w:val="CommentReference"/>
        </w:rPr>
        <w:annotationRef/>
      </w:r>
    </w:p>
  </w:comment>
  <w:comment w:initials="WL" w:author="Wheeland, Laura" w:date="2022-06-20T15:59:00" w:id="24084778">
    <w:p w:rsidR="2632748F" w:rsidRDefault="2632748F" w14:paraId="06AF118F" w14:textId="676D4442">
      <w:pPr>
        <w:pStyle w:val="CommentText"/>
      </w:pPr>
      <w:r w:rsidR="2632748F">
        <w:rPr/>
        <w:t>I think this is important to note in the assessment SCR and the advice, but probably not in this gammaSCR</w:t>
      </w:r>
      <w:r>
        <w:rPr>
          <w:rStyle w:val="CommentReference"/>
        </w:rPr>
        <w:annotationRef/>
      </w:r>
    </w:p>
  </w:comment>
  <w:comment w:initials="PA" w:author="Perreault, Andrea" w:date="2022-06-21T10:01:22" w:id="388075158">
    <w:p w:rsidR="2D37F751" w:rsidRDefault="2D37F751" w14:paraId="5AB5B2EC" w14:textId="36D0B05C">
      <w:pPr>
        <w:pStyle w:val="CommentText"/>
      </w:pPr>
      <w:r w:rsidR="2D37F751">
        <w:rPr/>
        <w:t xml:space="preserve">applied where/how? </w:t>
      </w:r>
      <w:r>
        <w:rPr>
          <w:rStyle w:val="CommentReference"/>
        </w:rPr>
        <w:annotationRef/>
      </w:r>
    </w:p>
    <w:p w:rsidR="2D37F751" w:rsidRDefault="2D37F751" w14:paraId="41B94D47" w14:textId="0B69FAF8">
      <w:pPr>
        <w:pStyle w:val="CommentText"/>
      </w:pPr>
      <w:r w:rsidR="2D37F751">
        <w:rPr/>
        <w:t>Maybe: "Estimates of stock size are often derived from design-based approaches, however</w:t>
      </w:r>
    </w:p>
  </w:comment>
  <w:comment w:initials="PA" w:author="Perreault, Andrea" w:date="2022-06-21T10:03:37" w:id="1825847107">
    <w:p w:rsidR="2D37F751" w:rsidRDefault="2D37F751" w14:paraId="6EB113F0" w14:textId="2C444C72">
      <w:pPr>
        <w:pStyle w:val="CommentText"/>
      </w:pPr>
      <w:r w:rsidR="2D37F751">
        <w:rPr/>
        <w:t>might be too wordy for the abstract, but useful to add ", which is  unrealistic for estimates of stock size."</w:t>
      </w:r>
      <w:r>
        <w:rPr>
          <w:rStyle w:val="CommentReference"/>
        </w:rPr>
        <w:annotationRef/>
      </w:r>
    </w:p>
  </w:comment>
  <w:comment w:initials="PA" w:author="Perreault, Andrea" w:date="2022-06-21T10:10:06" w:id="547716333">
    <w:p w:rsidR="2D37F751" w:rsidRDefault="2D37F751" w14:paraId="3CEFC7DF" w14:textId="7C793167">
      <w:pPr>
        <w:pStyle w:val="CommentText"/>
      </w:pPr>
      <w:r w:rsidR="2D37F751">
        <w:rPr/>
        <w:t>This might be too detailed for the abstract</w:t>
      </w:r>
      <w:r>
        <w:rPr>
          <w:rStyle w:val="CommentReference"/>
        </w:rPr>
        <w:annotationRef/>
      </w:r>
    </w:p>
  </w:comment>
  <w:comment w:initials="PA" w:author="Perreault, Andrea" w:date="2022-06-21T10:11:40" w:id="715793618">
    <w:p w:rsidR="2D37F751" w:rsidRDefault="2D37F751" w14:paraId="68D380B3" w14:textId="4A9B0773">
      <w:pPr>
        <w:pStyle w:val="CommentText"/>
      </w:pPr>
      <w:r w:rsidR="2D37F751">
        <w:rPr/>
        <w:t>change in what? stock size?</w:t>
      </w:r>
      <w:r>
        <w:rPr>
          <w:rStyle w:val="CommentReference"/>
        </w:rPr>
        <w:annotationRef/>
      </w:r>
    </w:p>
  </w:comment>
  <w:comment w:initials="PA" w:author="Perreault, Andrea" w:date="2022-06-21T11:06:32" w:id="791095753">
    <w:p w:rsidR="32BF2CE9" w:rsidRDefault="32BF2CE9" w14:paraId="3FC72068" w14:textId="1D6FE103">
      <w:pPr>
        <w:pStyle w:val="CommentText"/>
      </w:pPr>
      <w:r w:rsidR="32BF2CE9">
        <w:rPr/>
        <w:t xml:space="preserve">transforming? Might be nitpicky, but I don't know what a mathematical translation is. </w:t>
      </w:r>
      <w:r>
        <w:rPr>
          <w:rStyle w:val="CommentReference"/>
        </w:rPr>
        <w:annotationRef/>
      </w:r>
    </w:p>
  </w:comment>
  <w:comment w:initials="PA" w:author="Perreault, Andrea" w:date="2022-06-21T11:07:57" w:id="1505920029">
    <w:p w:rsidR="32BF2CE9" w:rsidRDefault="32BF2CE9" w14:paraId="3D23DA1C" w14:textId="648A2866">
      <w:pPr>
        <w:pStyle w:val="CommentText"/>
      </w:pPr>
      <w:r w:rsidR="32BF2CE9">
        <w:rPr/>
        <w:t>Personal preference, but I would consider it useful to have the design-based calculations (including CIs) in an appendix.</w:t>
      </w:r>
      <w:r>
        <w:rPr>
          <w:rStyle w:val="CommentReference"/>
        </w:rPr>
        <w:annotationRef/>
      </w:r>
    </w:p>
  </w:comment>
  <w:comment w:initials="PA" w:author="Perreault, Andrea" w:date="2022-06-21T11:22:40" w:id="1186004409">
    <w:p w:rsidR="6D7B2B0F" w:rsidRDefault="6D7B2B0F" w14:paraId="21AA594F" w14:textId="20CED361">
      <w:pPr>
        <w:pStyle w:val="CommentText"/>
      </w:pPr>
      <w:r w:rsidR="6D7B2B0F">
        <w:rPr/>
        <w:t>Technically this step isn't applying the Gamma distribution, it's transforming the parameters (sorry, I'm Noel's student haha).  I might say something along the lines of:</w:t>
      </w:r>
      <w:r>
        <w:rPr>
          <w:rStyle w:val="CommentReference"/>
        </w:rPr>
        <w:annotationRef/>
      </w:r>
    </w:p>
    <w:p w:rsidR="6D7B2B0F" w:rsidRDefault="6D7B2B0F" w14:paraId="31404EA1" w14:textId="6639F6EF">
      <w:pPr>
        <w:pStyle w:val="CommentText"/>
      </w:pPr>
      <w:r w:rsidR="6D7B2B0F">
        <w:rPr/>
        <w:t>"The Gamma distribution cannot take on negative values, and thus avoids unrealistic uncertainty intervals. As such, we use the Gamma instead of the standard Student's t to describe uncertainty. The Gamma distribution is described by the scale (theta) and shape (kappa) parameters, transformed from the design-based estimates as follows,</w:t>
      </w:r>
    </w:p>
  </w:comment>
  <w:comment w:initials="PA" w:author="Perreault, Andrea" w:date="2022-06-21T11:23:30" w:id="80944396">
    <w:p w:rsidR="6D7B2B0F" w:rsidRDefault="6D7B2B0F" w14:paraId="2E86A29F" w14:textId="204DFB52">
      <w:pPr>
        <w:pStyle w:val="CommentText"/>
      </w:pPr>
      <w:r w:rsidR="6D7B2B0F">
        <w:rPr/>
        <w:t>Repeat of provided to start paragraph</w:t>
      </w:r>
      <w:r>
        <w:rPr>
          <w:rStyle w:val="CommentReference"/>
        </w:rPr>
        <w:annotationRef/>
      </w:r>
    </w:p>
  </w:comment>
  <w:comment w:initials="PA" w:author="Perreault, Andrea" w:date="2022-06-21T11:25:23" w:id="1307766833">
    <w:p w:rsidR="6D7B2B0F" w:rsidRDefault="6D7B2B0F" w14:paraId="25FDA0C2" w14:textId="65428B90">
      <w:pPr>
        <w:pStyle w:val="CommentText"/>
      </w:pPr>
      <w:r w:rsidR="6D7B2B0F">
        <w:rPr/>
        <w:t>do you mean specifically in R?</w:t>
      </w:r>
      <w:r>
        <w:rPr>
          <w:rStyle w:val="CommentReference"/>
        </w:rPr>
        <w:annotationRef/>
      </w:r>
    </w:p>
  </w:comment>
  <w:comment w:initials="PA" w:author="Perreault, Andrea" w:date="2022-06-21T11:26:17" w:id="1379778247">
    <w:p w:rsidR="6D7B2B0F" w:rsidRDefault="6D7B2B0F" w14:paraId="515463F7" w14:textId="7CCE0EAA">
      <w:pPr>
        <w:pStyle w:val="CommentText"/>
      </w:pPr>
      <w:r w:rsidR="6D7B2B0F">
        <w:rPr/>
        <w:t>This is a bit vague</w:t>
      </w:r>
      <w:r>
        <w:rPr>
          <w:rStyle w:val="CommentReference"/>
        </w:rPr>
        <w:annotationRef/>
      </w:r>
    </w:p>
  </w:comment>
  <w:comment w:initials="PA" w:author="Perreault, Andrea" w:date="2022-06-21T11:29:24" w:id="507913519">
    <w:p w:rsidR="6D7B2B0F" w:rsidRDefault="6D7B2B0F" w14:paraId="22E1360D" w14:textId="70586DD0">
      <w:pPr>
        <w:pStyle w:val="CommentText"/>
      </w:pPr>
      <w:r w:rsidR="6D7B2B0F">
        <w:rPr/>
        <w:t>This is the first mention of multiple indices. It might be best to start a new paragraph or to lead somewhere with "In many cases, there are multiple survey indices available..."</w:t>
      </w:r>
      <w:r>
        <w:rPr>
          <w:rStyle w:val="CommentReference"/>
        </w:rPr>
        <w:annotationRef/>
      </w:r>
    </w:p>
  </w:comment>
  <w:comment w:initials="PA" w:author="Perreault, Andrea" w:date="2022-06-21T11:31:36" w:id="1288875294">
    <w:p w:rsidR="5A9533ED" w:rsidRDefault="5A9533ED" w14:paraId="4E6BB3EB" w14:textId="25A02538">
      <w:pPr>
        <w:pStyle w:val="CommentText"/>
      </w:pPr>
      <w:r w:rsidR="5A9533ED">
        <w:rPr/>
        <w:t>size in years? number of years?</w:t>
      </w:r>
      <w:r>
        <w:rPr>
          <w:rStyle w:val="CommentReference"/>
        </w:rPr>
        <w:annotationRef/>
      </w:r>
    </w:p>
  </w:comment>
  <w:comment w:initials="PA" w:author="Perreault, Andrea" w:date="2022-06-21T11:35:01" w:id="210749255">
    <w:p w:rsidR="5A9533ED" w:rsidRDefault="5A9533ED" w14:paraId="4FD6657B" w14:textId="23DE4F26">
      <w:pPr>
        <w:pStyle w:val="CommentText"/>
      </w:pPr>
      <w:r w:rsidR="5A9533ED">
        <w:rPr/>
        <w:t xml:space="preserve">This could be my own issue, but I genuinely don't know what replicated using standard design-based estimators means. </w:t>
      </w:r>
      <w:r>
        <w:rPr>
          <w:rStyle w:val="CommentReference"/>
        </w:rPr>
        <w:annotationRef/>
      </w:r>
    </w:p>
  </w:comment>
  <w:comment w:initials="PA" w:author="Perreault, Andrea" w:date="2022-06-21T11:35:17" w:id="1808107145">
    <w:p w:rsidR="5A9533ED" w:rsidRDefault="5A9533ED" w14:paraId="378BE6CA" w14:textId="6C6FE3C6">
      <w:pPr>
        <w:pStyle w:val="CommentText"/>
      </w:pPr>
      <w:r w:rsidR="5A9533ED">
        <w:rPr/>
        <w:t>transformed</w:t>
      </w:r>
      <w:r>
        <w:rPr>
          <w:rStyle w:val="CommentReference"/>
        </w:rPr>
        <w:annotationRef/>
      </w:r>
    </w:p>
  </w:comment>
  <w:comment w:initials="PA" w:author="Perreault, Andrea" w:date="2022-06-21T11:37:41" w:id="1044404565">
    <w:p w:rsidR="5A9533ED" w:rsidRDefault="5A9533ED" w14:paraId="05086F73" w14:textId="588508BF">
      <w:pPr>
        <w:pStyle w:val="CommentText"/>
      </w:pPr>
      <w:r w:rsidR="5A9533ED">
        <w:rPr/>
        <w:t>would be or was?</w:t>
      </w:r>
      <w:r>
        <w:rPr>
          <w:rStyle w:val="CommentReference"/>
        </w:rPr>
        <w:annotationRef/>
      </w:r>
    </w:p>
  </w:comment>
  <w:comment w:initials="PA" w:author="Perreault, Andrea" w:date="2022-06-21T11:39:05" w:id="231163646">
    <w:p w:rsidR="05C3A68E" w:rsidRDefault="05C3A68E" w14:paraId="7A4FDB31" w14:textId="78D85FDB">
      <w:pPr>
        <w:pStyle w:val="CommentText"/>
      </w:pPr>
      <w:r w:rsidR="05C3A68E">
        <w:rPr/>
        <w:t>combined?</w:t>
      </w:r>
      <w:r>
        <w:rPr>
          <w:rStyle w:val="CommentReference"/>
        </w:rPr>
        <w:annotationRef/>
      </w:r>
    </w:p>
  </w:comment>
  <w:comment w:initials="PA" w:author="Perreault, Andrea" w:date="2022-06-21T11:39:44" w:id="339094785">
    <w:p w:rsidR="05C3A68E" w:rsidRDefault="05C3A68E" w14:paraId="32F40537" w14:textId="28D4884F">
      <w:pPr>
        <w:pStyle w:val="CommentText"/>
      </w:pPr>
      <w:r w:rsidR="05C3A68E">
        <w:rPr/>
        <w:t>It's clearer to directly reference the equations</w:t>
      </w:r>
      <w:r>
        <w:rPr>
          <w:rStyle w:val="CommentReference"/>
        </w:rPr>
        <w:annotationRef/>
      </w:r>
    </w:p>
  </w:comment>
  <w:comment w:initials="PA" w:author="Perreault, Andrea" w:date="2022-06-21T11:40:44" w:id="1182111033">
    <w:p w:rsidR="05C3A68E" w:rsidRDefault="05C3A68E" w14:paraId="1C1DCAFA" w14:textId="0C4B706E">
      <w:pPr>
        <w:pStyle w:val="CommentText"/>
      </w:pPr>
      <w:r w:rsidR="05C3A68E">
        <w:rPr/>
        <w:t>Out of curiosity, was this explored in the simulation?</w:t>
      </w:r>
      <w:r>
        <w:rPr>
          <w:rStyle w:val="CommentReference"/>
        </w:rPr>
        <w:annotationRef/>
      </w:r>
    </w:p>
  </w:comment>
  <w:comment w:initials="PA" w:author="Perreault, Andrea" w:date="2022-06-21T12:09:36" w:id="72170062">
    <w:p w:rsidR="0D884EE0" w:rsidRDefault="0D884EE0" w14:paraId="5D3A9D29" w14:textId="5F656F9F">
      <w:pPr>
        <w:pStyle w:val="CommentText"/>
      </w:pPr>
      <w:r w:rsidR="0D884EE0">
        <w:rPr/>
        <w:t>Is it coverage that was highly variable?</w:t>
      </w:r>
      <w:r>
        <w:rPr>
          <w:rStyle w:val="CommentReference"/>
        </w:rPr>
        <w:annotationRef/>
      </w:r>
    </w:p>
  </w:comment>
  <w:comment w:initials="PA" w:author="Perreault, Andrea" w:date="2022-06-21T12:09:52" w:id="1245971218">
    <w:p w:rsidR="0D884EE0" w:rsidRDefault="0D884EE0" w14:paraId="731A6454" w14:textId="76EB2E2D">
      <w:pPr>
        <w:pStyle w:val="CommentText"/>
      </w:pPr>
      <w:r w:rsidR="0D884EE0">
        <w:rPr/>
        <w:t xml:space="preserve">when multiple survey indices are aggregated. </w:t>
      </w:r>
      <w:r>
        <w:rPr>
          <w:rStyle w:val="CommentReference"/>
        </w:rPr>
        <w:annotationRef/>
      </w:r>
    </w:p>
  </w:comment>
  <w:comment w:initials="PA" w:author="Perreault, Andrea" w:date="2022-06-21T12:10:48" w:id="1366696199">
    <w:p w:rsidR="0D884EE0" w:rsidRDefault="0D884EE0" w14:paraId="0A62A4B3" w14:textId="7FEA5BEE">
      <w:pPr>
        <w:pStyle w:val="CommentText"/>
      </w:pPr>
      <w:r w:rsidR="0D884EE0">
        <w:rPr/>
        <w:t xml:space="preserve">unfeasible intervals sometimes derived from the Student's t distribution.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EA2F179"/>
  <w15:commentEx w15:done="0" w15:paraId="32C4AE5B"/>
  <w15:commentEx w15:done="0" w15:paraId="06707A39"/>
  <w15:commentEx w15:done="0" w15:paraId="1DF0DB67"/>
  <w15:commentEx w15:done="0" w15:paraId="06AF118F"/>
  <w15:commentEx w15:done="0" w15:paraId="41B94D47"/>
  <w15:commentEx w15:done="0" w15:paraId="6EB113F0"/>
  <w15:commentEx w15:done="0" w15:paraId="3CEFC7DF"/>
  <w15:commentEx w15:done="0" w15:paraId="68D380B3"/>
  <w15:commentEx w15:done="0" w15:paraId="3FC72068"/>
  <w15:commentEx w15:done="0" w15:paraId="3D23DA1C"/>
  <w15:commentEx w15:done="0" w15:paraId="31404EA1"/>
  <w15:commentEx w15:done="0" w15:paraId="2E86A29F"/>
  <w15:commentEx w15:done="0" w15:paraId="25FDA0C2"/>
  <w15:commentEx w15:done="0" w15:paraId="515463F7"/>
  <w15:commentEx w15:done="0" w15:paraId="22E1360D"/>
  <w15:commentEx w15:done="0" w15:paraId="4E6BB3EB"/>
  <w15:commentEx w15:done="0" w15:paraId="4FD6657B"/>
  <w15:commentEx w15:done="0" w15:paraId="378BE6CA"/>
  <w15:commentEx w15:done="0" w15:paraId="05086F73"/>
  <w15:commentEx w15:done="0" w15:paraId="7A4FDB31"/>
  <w15:commentEx w15:done="0" w15:paraId="32F40537"/>
  <w15:commentEx w15:done="0" w15:paraId="1C1DCAFA"/>
  <w15:commentEx w15:done="0" w15:paraId="5D3A9D29"/>
  <w15:commentEx w15:done="0" w15:paraId="731A6454"/>
  <w15:commentEx w15:done="0" w15:paraId="0A62A4B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653A89" w16cex:dateUtc="2022-06-20T17:47:25.954Z"/>
  <w16cex:commentExtensible w16cex:durableId="570E2AC9" w16cex:dateUtc="2022-06-20T17:48:12.217Z"/>
  <w16cex:commentExtensible w16cex:durableId="6661ADF5" w16cex:dateUtc="2022-06-20T17:50:57.284Z"/>
  <w16cex:commentExtensible w16cex:durableId="0D321C8A" w16cex:dateUtc="2022-06-20T17:53:23.427Z"/>
  <w16cex:commentExtensible w16cex:durableId="40EB16DF" w16cex:dateUtc="2022-06-20T18:29:00.715Z"/>
  <w16cex:commentExtensible w16cex:durableId="38756FEB" w16cex:dateUtc="2022-06-21T12:31:22.435Z"/>
  <w16cex:commentExtensible w16cex:durableId="7A05107E" w16cex:dateUtc="2022-06-21T12:33:37.437Z"/>
  <w16cex:commentExtensible w16cex:durableId="7375FC33" w16cex:dateUtc="2022-06-21T12:40:06.245Z"/>
  <w16cex:commentExtensible w16cex:durableId="1B072DE4" w16cex:dateUtc="2022-06-21T12:41:40.035Z"/>
  <w16cex:commentExtensible w16cex:durableId="23272059" w16cex:dateUtc="2022-06-21T13:36:32.931Z"/>
  <w16cex:commentExtensible w16cex:durableId="6AF22EF0" w16cex:dateUtc="2022-06-21T13:37:57.909Z"/>
  <w16cex:commentExtensible w16cex:durableId="404771F0" w16cex:dateUtc="2022-06-21T13:52:40.723Z"/>
  <w16cex:commentExtensible w16cex:durableId="65098776" w16cex:dateUtc="2022-06-21T13:53:30.253Z"/>
  <w16cex:commentExtensible w16cex:durableId="08BEF637" w16cex:dateUtc="2022-06-21T13:55:23.092Z"/>
  <w16cex:commentExtensible w16cex:durableId="78CC8F80" w16cex:dateUtc="2022-06-21T13:56:17.078Z"/>
  <w16cex:commentExtensible w16cex:durableId="3AE0767E" w16cex:dateUtc="2022-06-21T13:59:24.463Z"/>
  <w16cex:commentExtensible w16cex:durableId="77DB971F" w16cex:dateUtc="2022-06-21T14:01:36.863Z"/>
  <w16cex:commentExtensible w16cex:durableId="7EC6064C" w16cex:dateUtc="2022-06-21T14:05:01.645Z"/>
  <w16cex:commentExtensible w16cex:durableId="38B8569E" w16cex:dateUtc="2022-06-21T14:05:17.416Z"/>
  <w16cex:commentExtensible w16cex:durableId="0243723B" w16cex:dateUtc="2022-06-21T14:07:41.743Z"/>
  <w16cex:commentExtensible w16cex:durableId="6F319345" w16cex:dateUtc="2022-06-21T14:09:05.016Z"/>
  <w16cex:commentExtensible w16cex:durableId="3D6631E4" w16cex:dateUtc="2022-06-21T14:09:44.584Z"/>
  <w16cex:commentExtensible w16cex:durableId="26C82B5D" w16cex:dateUtc="2022-06-21T14:10:44.266Z"/>
  <w16cex:commentExtensible w16cex:durableId="4DF5D32B" w16cex:dateUtc="2022-06-21T14:39:36.944Z"/>
  <w16cex:commentExtensible w16cex:durableId="13520E7F" w16cex:dateUtc="2022-06-21T14:39:52.299Z"/>
  <w16cex:commentExtensible w16cex:durableId="029761F5" w16cex:dateUtc="2022-06-21T14:40:48.942Z"/>
</w16cex:commentsExtensible>
</file>

<file path=word/commentsIds.xml><?xml version="1.0" encoding="utf-8"?>
<w16cid:commentsIds xmlns:mc="http://schemas.openxmlformats.org/markup-compatibility/2006" xmlns:w16cid="http://schemas.microsoft.com/office/word/2016/wordml/cid" mc:Ignorable="w16cid">
  <w16cid:commentId w16cid:paraId="6EA2F179" w16cid:durableId="27653A89"/>
  <w16cid:commentId w16cid:paraId="32C4AE5B" w16cid:durableId="570E2AC9"/>
  <w16cid:commentId w16cid:paraId="06707A39" w16cid:durableId="6661ADF5"/>
  <w16cid:commentId w16cid:paraId="1DF0DB67" w16cid:durableId="0D321C8A"/>
  <w16cid:commentId w16cid:paraId="06AF118F" w16cid:durableId="40EB16DF"/>
  <w16cid:commentId w16cid:paraId="41B94D47" w16cid:durableId="38756FEB"/>
  <w16cid:commentId w16cid:paraId="6EB113F0" w16cid:durableId="7A05107E"/>
  <w16cid:commentId w16cid:paraId="3CEFC7DF" w16cid:durableId="7375FC33"/>
  <w16cid:commentId w16cid:paraId="68D380B3" w16cid:durableId="1B072DE4"/>
  <w16cid:commentId w16cid:paraId="3FC72068" w16cid:durableId="23272059"/>
  <w16cid:commentId w16cid:paraId="3D23DA1C" w16cid:durableId="6AF22EF0"/>
  <w16cid:commentId w16cid:paraId="31404EA1" w16cid:durableId="404771F0"/>
  <w16cid:commentId w16cid:paraId="2E86A29F" w16cid:durableId="65098776"/>
  <w16cid:commentId w16cid:paraId="25FDA0C2" w16cid:durableId="08BEF637"/>
  <w16cid:commentId w16cid:paraId="515463F7" w16cid:durableId="78CC8F80"/>
  <w16cid:commentId w16cid:paraId="22E1360D" w16cid:durableId="3AE0767E"/>
  <w16cid:commentId w16cid:paraId="4E6BB3EB" w16cid:durableId="77DB971F"/>
  <w16cid:commentId w16cid:paraId="4FD6657B" w16cid:durableId="7EC6064C"/>
  <w16cid:commentId w16cid:paraId="378BE6CA" w16cid:durableId="38B8569E"/>
  <w16cid:commentId w16cid:paraId="05086F73" w16cid:durableId="0243723B"/>
  <w16cid:commentId w16cid:paraId="7A4FDB31" w16cid:durableId="6F319345"/>
  <w16cid:commentId w16cid:paraId="32F40537" w16cid:durableId="3D6631E4"/>
  <w16cid:commentId w16cid:paraId="1C1DCAFA" w16cid:durableId="26C82B5D"/>
  <w16cid:commentId w16cid:paraId="5D3A9D29" w16cid:durableId="4DF5D32B"/>
  <w16cid:commentId w16cid:paraId="731A6454" w16cid:durableId="13520E7F"/>
  <w16cid:commentId w16cid:paraId="0A62A4B3" w16cid:durableId="02976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0212FE" w:rsidR="00C62F81" w:rsidP="00400A16" w:rsidRDefault="005E6BFD" w14:paraId="25D03919" wp14:textId="77777777">
    <w:pPr>
      <w:tabs>
        <w:tab w:val="center" w:pos="4320"/>
        <w:tab w:val="center" w:pos="4680"/>
        <w:tab w:val="right" w:pos="8640"/>
        <w:tab w:val="right" w:pos="9360"/>
      </w:tabs>
      <w:spacing w:after="120"/>
      <w:jc w:val="center"/>
      <w:rPr>
        <w:rFonts w:ascii="Cambria" w:hAnsi="Cambria" w:eastAsia="Cambria" w:cs="Times New Roman"/>
        <w:color w:val="808080"/>
        <w:sz w:val="18"/>
      </w:rPr>
    </w:pPr>
    <w:r w:rsidRPr="000212FE">
      <w:rPr>
        <w:rFonts w:ascii="Cambria" w:hAnsi="Cambria" w:eastAsia="Cambria" w:cs="Times New Roman"/>
        <w:color w:val="808080"/>
        <w:sz w:val="18"/>
      </w:rPr>
      <w:t>Northwest Atlantic Fisheries Organization</w:t>
    </w:r>
    <w:r w:rsidRPr="000212FE">
      <w:rPr>
        <w:rFonts w:ascii="Cambria" w:hAnsi="Cambria" w:eastAsia="Cambria" w:cs="Times New Roman"/>
        <w:noProof/>
        <w:color w:val="808080"/>
        <w:sz w:val="18"/>
      </w:rPr>
      <w:tab/>
    </w:r>
    <w:r w:rsidRPr="000212FE">
      <w:rPr>
        <w:rFonts w:ascii="Cambria" w:hAnsi="Cambria" w:eastAsia="Cambria" w:cs="Times New Roman"/>
        <w:noProof/>
        <w:color w:val="808080"/>
        <w:sz w:val="18"/>
      </w:rPr>
      <w:tab/>
    </w:r>
    <w:r w:rsidRPr="000212FE">
      <w:rPr>
        <w:rFonts w:ascii="Cambria" w:hAnsi="Cambria" w:eastAsia="Cambria" w:cs="Times New Roman"/>
        <w:noProof/>
        <w:color w:val="808080"/>
        <w:sz w:val="18"/>
      </w:rPr>
      <w:drawing>
        <wp:inline xmlns:wp14="http://schemas.microsoft.com/office/word/2010/wordprocessingDrawing"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hAnsi="Cambria" w:eastAsia="Cambria" w:cs="Times New Roman"/>
        <w:color w:val="808080"/>
        <w:sz w:val="18"/>
      </w:rPr>
      <w:tab/>
    </w:r>
    <w:r w:rsidRPr="000212FE">
      <w:rPr>
        <w:rFonts w:ascii="Cambria" w:hAnsi="Cambria" w:eastAsia="Cambria" w:cs="Times New Roman"/>
        <w:color w:val="808080"/>
        <w:sz w:val="18"/>
      </w:rPr>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0212FE" w:rsidR="00C62F81" w:rsidP="00400A16" w:rsidRDefault="00DE1D52" w14:paraId="53128261" wp14:textId="77777777">
    <w:pPr>
      <w:tabs>
        <w:tab w:val="center" w:pos="4320"/>
        <w:tab w:val="center" w:pos="4680"/>
        <w:tab w:val="right" w:pos="8640"/>
        <w:tab w:val="right" w:pos="9360"/>
      </w:tabs>
      <w:spacing w:after="120"/>
      <w:jc w:val="center"/>
      <w:rPr>
        <w:rFonts w:ascii="Cambria" w:hAnsi="Cambria" w:eastAsia="Cambria" w:cs="Times New Roman"/>
        <w:color w:val="808080"/>
        <w:sz w:val="18"/>
      </w:rPr>
    </w:pPr>
  </w:p>
</w:ftr>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D0B940D" wp14:textId="77777777">
      <w:r>
        <w:continuationSeparator/>
      </w:r>
    </w:p>
  </w:footnote>
  <w:footnote w:type="separator" w:id="-1">
    <w:p xmlns:wp14="http://schemas.microsoft.com/office/word/2010/wordml" w14:paraId="0E27B00A" wp14:textId="77777777">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xmlns:wp14="http://schemas.microsoft.com/office/word/2010/wordml" w:rsidRPr="00400A16" w:rsidR="00C62F81" w:rsidRDefault="005E6BFD" w14:paraId="2903CBC8" wp14:textId="77777777">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C25D61" w:rsidP="00C25D61" w:rsidRDefault="00DE1D52" w14:paraId="60061E4C" wp14:textId="77777777">
    <w:pPr>
      <w:spacing w:after="0"/>
      <w:ind w:left="2972" w:firstLine="720"/>
      <w:jc w:val="right"/>
      <w:rPr>
        <w:rFonts w:ascii="Cambria" w:hAnsi="Cambria" w:eastAsia="Calibri" w:cs="Times New Roman"/>
        <w:lang w:val="en-CA"/>
      </w:rPr>
    </w:pPr>
  </w:p>
  <w:p xmlns:wp14="http://schemas.microsoft.com/office/word/2010/wordml" w:rsidR="00C25D61" w:rsidP="00C25D61" w:rsidRDefault="00DE1D52" w14:paraId="44EAFD9C" wp14:textId="77777777">
    <w:pPr>
      <w:spacing w:after="0"/>
      <w:ind w:left="2972" w:firstLine="720"/>
      <w:jc w:val="right"/>
      <w:rPr>
        <w:rFonts w:ascii="Cambria" w:hAnsi="Cambria" w:eastAsia="Calibri" w:cs="Times New Roman"/>
        <w:lang w:val="en-CA"/>
      </w:rPr>
    </w:pPr>
  </w:p>
  <w:p xmlns:wp14="http://schemas.microsoft.com/office/word/2010/wordml" w:rsidR="00C25D61" w:rsidP="00C25D61" w:rsidRDefault="00DE1D52" w14:paraId="4B94D5A5" wp14:textId="77777777">
    <w:pPr>
      <w:spacing w:after="0"/>
      <w:ind w:left="2972" w:firstLine="720"/>
      <w:jc w:val="right"/>
      <w:rPr>
        <w:rFonts w:ascii="Cambria" w:hAnsi="Cambria" w:eastAsia="Calibri" w:cs="Times New Roman"/>
        <w:lang w:val="en-CA"/>
      </w:rPr>
    </w:pPr>
  </w:p>
  <w:p xmlns:wp14="http://schemas.microsoft.com/office/word/2010/wordml" w:rsidRPr="0029548C" w:rsidR="00C25D61" w:rsidP="00C25D61" w:rsidRDefault="005E6BFD" w14:paraId="50F9F9B6" wp14:textId="77777777">
    <w:pPr>
      <w:spacing w:after="0"/>
      <w:ind w:left="2972" w:firstLine="720"/>
      <w:jc w:val="right"/>
      <w:rPr>
        <w:rFonts w:ascii="Cambria" w:hAnsi="Cambria" w:eastAsia="Calibri" w:cs="Times New Roman"/>
        <w:lang w:val="en-CA"/>
      </w:rPr>
    </w:pPr>
    <w:r w:rsidRPr="0029548C">
      <w:rPr>
        <w:rFonts w:ascii="Cambria" w:hAnsi="Cambria" w:eastAsia="Calibri" w:cs="Times New Roman"/>
        <w:lang w:val="en-CA"/>
      </w:rPr>
      <w:t>NOT TO BE CITED WITHOUT PRIOR</w:t>
    </w:r>
  </w:p>
  <w:p xmlns:wp14="http://schemas.microsoft.com/office/word/2010/wordml" w:rsidRPr="0029548C" w:rsidR="00C25D61" w:rsidP="00C25D61" w:rsidRDefault="005E6BFD" w14:paraId="4714D943" wp14:textId="77777777">
    <w:pPr>
      <w:tabs>
        <w:tab w:val="right" w:pos="9360"/>
      </w:tabs>
      <w:spacing w:after="0"/>
      <w:jc w:val="right"/>
      <w:rPr>
        <w:rFonts w:ascii="Cambria" w:hAnsi="Cambria" w:eastAsia="Calibri" w:cs="Times New Roman"/>
        <w:lang w:val="en-CA"/>
      </w:rPr>
    </w:pPr>
    <w:r w:rsidRPr="0029548C">
      <w:rPr>
        <w:rFonts w:ascii="Cambria" w:hAnsi="Cambria" w:eastAsia="Cambria" w:cs="Times New Roman"/>
        <w:noProof/>
      </w:rPr>
      <w:drawing>
        <wp:anchor xmlns:wp14="http://schemas.microsoft.com/office/word/2010/wordprocessingDrawing"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hAnsi="Cambria" w:eastAsia="Calibri" w:cs="Times New Roman"/>
        <w:lang w:val="en-CA"/>
      </w:rPr>
      <w:tab/>
    </w:r>
    <w:r w:rsidRPr="0029548C">
      <w:rPr>
        <w:rFonts w:ascii="Cambria" w:hAnsi="Cambria" w:eastAsia="Calibri" w:cs="Times New Roman"/>
        <w:lang w:val="en-CA"/>
      </w:rPr>
      <w:t>REFERENCE TO THE AUTHOR(S)</w:t>
    </w:r>
  </w:p>
  <w:p xmlns:wp14="http://schemas.microsoft.com/office/word/2010/wordml" w:rsidRPr="0029548C" w:rsidR="00C25D61" w:rsidP="00C25D61" w:rsidRDefault="00DE1D52" w14:paraId="3DEEC669" wp14:textId="77777777">
    <w:pPr>
      <w:spacing w:after="120"/>
      <w:ind w:left="5846"/>
      <w:jc w:val="both"/>
      <w:rPr>
        <w:rFonts w:ascii="Cambria" w:hAnsi="Cambria" w:eastAsia="Cambria" w:cs="Times New Roman"/>
        <w:lang w:val="en-CA" w:eastAsia="es-ES"/>
      </w:rPr>
    </w:pPr>
  </w:p>
  <w:p xmlns:wp14="http://schemas.microsoft.com/office/word/2010/wordml" w:rsidRPr="0029548C" w:rsidR="00C25D61" w:rsidP="00C25D61" w:rsidRDefault="005E6BFD" w14:paraId="77ED9131" wp14:textId="77777777">
    <w:pPr>
      <w:tabs>
        <w:tab w:val="left" w:pos="2070"/>
        <w:tab w:val="left" w:pos="5130"/>
        <w:tab w:val="right" w:pos="8504"/>
      </w:tabs>
      <w:spacing w:after="120"/>
      <w:ind w:right="-965"/>
      <w:jc w:val="both"/>
      <w:rPr>
        <w:rFonts w:ascii="Cambria" w:hAnsi="Cambria" w:eastAsia="Calibri" w:cs="Times New Roman"/>
        <w:lang w:val="en-CA"/>
      </w:rPr>
    </w:pPr>
    <w:r w:rsidRPr="0029548C">
      <w:rPr>
        <w:rFonts w:ascii="Cambria" w:hAnsi="Cambria" w:eastAsia="Calibri" w:cs="Times New Roman"/>
        <w:lang w:val="en-CA"/>
      </w:rPr>
      <w:tab/>
    </w:r>
    <w:r w:rsidRPr="0029548C">
      <w:rPr>
        <w:rFonts w:ascii="Cambria" w:hAnsi="Cambria" w:eastAsia="Calibri" w:cs="Times New Roman"/>
        <w:lang w:val="en-CA"/>
      </w:rPr>
      <w:t>Northwest Atlantic                            Fisheries Organization</w:t>
    </w:r>
  </w:p>
  <w:p xmlns:wp14="http://schemas.microsoft.com/office/word/2010/wordml" w:rsidRPr="0029548C" w:rsidR="00C25D61" w:rsidP="00C25D61" w:rsidRDefault="00DE1D52" w14:paraId="3656B9AB" wp14:textId="77777777">
    <w:pPr>
      <w:ind w:left="-634" w:right="-965"/>
      <w:jc w:val="both"/>
      <w:rPr>
        <w:rFonts w:ascii="Cambria" w:hAnsi="Cambria" w:eastAsia="Cambria" w:cs="Times New Roman"/>
        <w:lang w:val="en-CA" w:eastAsia="en-CA"/>
      </w:rPr>
    </w:pPr>
  </w:p>
  <w:p xmlns:wp14="http://schemas.microsoft.com/office/word/2010/wordml" w:rsidRPr="00C25D61" w:rsidR="00C25D61" w:rsidP="00C25D61" w:rsidRDefault="005E6BFD" w14:paraId="468B37C9" wp14:textId="77777777">
    <w:pPr>
      <w:keepNext/>
      <w:tabs>
        <w:tab w:val="left" w:pos="720"/>
        <w:tab w:val="right" w:pos="9180"/>
      </w:tabs>
      <w:spacing w:after="120"/>
      <w:jc w:val="both"/>
      <w:outlineLvl w:val="0"/>
      <w:rPr>
        <w:rFonts w:ascii="Cambria" w:hAnsi="Cambria" w:eastAsia="Cambria" w:cs="Times New Roman"/>
        <w:b/>
        <w:snapToGrid w:val="0"/>
        <w:lang w:val="fr-FR" w:eastAsia="es-ES"/>
      </w:rPr>
    </w:pPr>
    <w:r w:rsidRPr="0029548C">
      <w:rPr>
        <w:rFonts w:ascii="Cambria" w:hAnsi="Cambria" w:eastAsia="Cambria" w:cs="Times New Roman"/>
        <w:b/>
        <w:snapToGrid w:val="0"/>
        <w:lang w:val="en-CA" w:eastAsia="es-ES"/>
      </w:rPr>
      <w:t xml:space="preserve">Serial No. </w:t>
    </w:r>
    <w:r w:rsidRPr="00C25D61">
      <w:rPr>
        <w:rFonts w:ascii="Cambria" w:hAnsi="Cambria" w:eastAsia="Cambria" w:cs="Times New Roman"/>
        <w:b/>
        <w:snapToGrid w:val="0"/>
        <w:lang w:val="fr-FR" w:eastAsia="es-ES"/>
      </w:rPr>
      <w:t>NXXX</w:t>
    </w:r>
    <w:r w:rsidRPr="00C25D61">
      <w:rPr>
        <w:rFonts w:ascii="Cambria" w:hAnsi="Cambria" w:eastAsia="Cambria" w:cs="Times New Roman"/>
        <w:b/>
        <w:snapToGrid w:val="0"/>
        <w:lang w:val="fr-FR" w:eastAsia="es-ES"/>
      </w:rPr>
      <w:tab/>
    </w:r>
    <w:r w:rsidRPr="00C25D61">
      <w:rPr>
        <w:rFonts w:ascii="Cambria" w:hAnsi="Cambria" w:eastAsia="Cambria" w:cs="Times New Roman"/>
        <w:b/>
        <w:snapToGrid w:val="0"/>
        <w:lang w:val="fr-FR" w:eastAsia="es-ES"/>
      </w:rPr>
      <w:t>NAFO SCR Doc. XX-XXX</w:t>
    </w:r>
  </w:p>
  <w:p xmlns:wp14="http://schemas.microsoft.com/office/word/2010/wordml" w:rsidRPr="00C25D61" w:rsidR="00C25D61" w:rsidP="00C25D61" w:rsidRDefault="00DE1D52" w14:paraId="45FB0818" wp14:textId="77777777">
    <w:pPr>
      <w:keepNext/>
      <w:tabs>
        <w:tab w:val="left" w:pos="720"/>
        <w:tab w:val="right" w:pos="9180"/>
      </w:tabs>
      <w:spacing w:after="120"/>
      <w:jc w:val="both"/>
      <w:outlineLvl w:val="0"/>
      <w:rPr>
        <w:rFonts w:ascii="Cambria" w:hAnsi="Cambria" w:eastAsia="Cambria" w:cs="Times New Roman"/>
        <w:b/>
        <w:snapToGrid w:val="0"/>
        <w:lang w:val="fr-FR" w:eastAsia="es-ES"/>
      </w:rPr>
    </w:pPr>
  </w:p>
  <w:p xmlns:wp14="http://schemas.microsoft.com/office/word/2010/wordml" w:rsidRPr="0029548C" w:rsidR="00C25D61" w:rsidP="00C25D61" w:rsidRDefault="005E6BFD" w14:paraId="3B9F7508" wp14:textId="77777777">
    <w:pPr>
      <w:keepNext/>
      <w:numPr>
        <w:ilvl w:val="0"/>
        <w:numId w:val="4"/>
      </w:numPr>
      <w:tabs>
        <w:tab w:val="left" w:pos="720"/>
      </w:tabs>
      <w:spacing w:after="0"/>
      <w:jc w:val="center"/>
      <w:outlineLvl w:val="1"/>
      <w:rPr>
        <w:rFonts w:ascii="Cambria" w:hAnsi="Cambria" w:eastAsia="Cambria" w:cs="Times New Roman"/>
        <w:b/>
        <w:bCs/>
        <w:snapToGrid w:val="0"/>
        <w:u w:val="single"/>
        <w:lang w:val="en-CA" w:eastAsia="es-ES"/>
      </w:rPr>
    </w:pPr>
    <w:r w:rsidRPr="0029548C">
      <w:rPr>
        <w:rFonts w:ascii="Cambria" w:hAnsi="Cambria" w:eastAsia="Cambria" w:cs="Times New Roman"/>
        <w:b/>
        <w:bCs/>
        <w:snapToGrid w:val="0"/>
        <w:u w:val="single"/>
        <w:lang w:val="en-CA" w:eastAsia="es-ES"/>
      </w:rPr>
      <w:t>SCIENTIFIC COUNCIL MEETING – XXXX XXXX</w:t>
    </w:r>
  </w:p>
  <w:p xmlns:wp14="http://schemas.microsoft.com/office/word/2010/wordml" w:rsidR="00D211B7" w:rsidRDefault="00DE1D52" w14:paraId="049F31CB" wp14:textId="77777777">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hint="default" w:ascii="Symbol" w:hAnsi="Symbol"/>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hint="default" w:ascii="Symbol" w:hAnsi="Symbol"/>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hint="default" w:ascii="Symbol" w:hAnsi="Symbol"/>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hint="default" w:ascii="Symbol" w:hAnsi="Symbol"/>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people.xml><?xml version="1.0" encoding="utf-8"?>
<w15:people xmlns:mc="http://schemas.openxmlformats.org/markup-compatibility/2006" xmlns:w15="http://schemas.microsoft.com/office/word/2012/wordml" mc:Ignorable="w15">
  <w15:person w15:author="Wheeland, Laura">
    <w15:presenceInfo w15:providerId="AD" w15:userId="S::laura.wheeland@dfo-mpo.gc.ca::18d30430-7d59-4688-85e1-81a6f7ed126d"/>
  </w15:person>
  <w15:person w15:author="Perreault, Andrea">
    <w15:presenceInfo w15:providerId="AD" w15:userId="S::andrea.perreault@dfo-mpo.gc.ca::3e3078bb-7b23-40f8-b041-ee25bf1680ff"/>
  </w15:person>
</w15:people>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4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52AC68"/>
    <w:rsid w:val="0152AC68"/>
    <w:rsid w:val="018537D1"/>
    <w:rsid w:val="018537D1"/>
    <w:rsid w:val="048A4D2A"/>
    <w:rsid w:val="05C3A68E"/>
    <w:rsid w:val="0A0B636B"/>
    <w:rsid w:val="0D35B2C3"/>
    <w:rsid w:val="0D884EE0"/>
    <w:rsid w:val="0F61F84E"/>
    <w:rsid w:val="110F42AE"/>
    <w:rsid w:val="1BEA4D0E"/>
    <w:rsid w:val="207D590A"/>
    <w:rsid w:val="20DE0069"/>
    <w:rsid w:val="215F036C"/>
    <w:rsid w:val="232A39C7"/>
    <w:rsid w:val="246095C9"/>
    <w:rsid w:val="2632748F"/>
    <w:rsid w:val="2705219F"/>
    <w:rsid w:val="27CD5369"/>
    <w:rsid w:val="27CD5369"/>
    <w:rsid w:val="2C1EF60A"/>
    <w:rsid w:val="2D265816"/>
    <w:rsid w:val="2D37F751"/>
    <w:rsid w:val="304C16C5"/>
    <w:rsid w:val="31CE955A"/>
    <w:rsid w:val="31EB827C"/>
    <w:rsid w:val="32BF2CE9"/>
    <w:rsid w:val="34AB68F1"/>
    <w:rsid w:val="3523233E"/>
    <w:rsid w:val="3523233E"/>
    <w:rsid w:val="38BF0350"/>
    <w:rsid w:val="3D927473"/>
    <w:rsid w:val="40F90DAF"/>
    <w:rsid w:val="40F90DAF"/>
    <w:rsid w:val="44B0BF64"/>
    <w:rsid w:val="498B859A"/>
    <w:rsid w:val="4A768D40"/>
    <w:rsid w:val="4A86C798"/>
    <w:rsid w:val="501F0334"/>
    <w:rsid w:val="510484AC"/>
    <w:rsid w:val="585848A5"/>
    <w:rsid w:val="59913242"/>
    <w:rsid w:val="5A9533ED"/>
    <w:rsid w:val="5FCE5AB2"/>
    <w:rsid w:val="6476F6A8"/>
    <w:rsid w:val="6499455B"/>
    <w:rsid w:val="6D7B2B0F"/>
    <w:rsid w:val="6F5E1654"/>
    <w:rsid w:val="746C9AE7"/>
    <w:rsid w:val="746C9AE7"/>
    <w:rsid w:val="796E6B4D"/>
    <w:rsid w:val="7A7F2CD1"/>
    <w:rsid w:val="7B0A3B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A7CD7"/>
  <w15:docId w15:val="{CC2213D9-4CE1-4221-B8DB-AC0DB6A396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hAnsiTheme="majorHAnsi" w:eastAsiaTheme="majorEastAsia"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9A4DD1"/>
    <w:pPr>
      <w:spacing w:before="180" w:after="180"/>
    </w:pPr>
  </w:style>
  <w:style w:type="paragraph" w:styleId="FirstParagraph" w:customStyle="1">
    <w:name w:val="First Paragraph"/>
    <w:basedOn w:val="BodyText"/>
    <w:next w:val="BodyText"/>
    <w:qFormat/>
    <w:rsid w:val="009A4DD1"/>
  </w:style>
  <w:style w:type="paragraph" w:styleId="Compact" w:customStyle="1">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styleId="Author" w:customStyle="1">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styleId="Abstract" w:customStyle="1">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rsid w:val="00E7345E"/>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styleId="TableCaption" w:customStyle="1">
    <w:name w:val="Table Caption"/>
    <w:basedOn w:val="Caption"/>
    <w:qFormat/>
    <w:rsid w:val="00CE494B"/>
    <w:pPr>
      <w:keepNext/>
      <w:spacing w:before="480" w:after="240"/>
    </w:pPr>
    <w:rPr>
      <w:b w:val="0"/>
      <w:sz w:val="22"/>
      <w:lang w:val="fr-FR"/>
    </w:rPr>
  </w:style>
  <w:style w:type="paragraph" w:styleId="ImageCaption" w:customStyle="1">
    <w:name w:val="Image Caption"/>
    <w:basedOn w:val="Caption"/>
    <w:qFormat/>
    <w:rsid w:val="00C23D99"/>
    <w:pPr>
      <w:spacing w:after="480"/>
    </w:pPr>
    <w:rPr>
      <w:b w:val="0"/>
      <w:sz w:val="22"/>
      <w:lang w:val="fr-FR"/>
    </w:rPr>
  </w:style>
  <w:style w:type="paragraph" w:styleId="Figure" w:customStyle="1">
    <w:name w:val="Figure"/>
    <w:basedOn w:val="Normal"/>
    <w:rsid w:val="00E82895"/>
    <w:pPr>
      <w:jc w:val="center"/>
    </w:pPr>
  </w:style>
  <w:style w:type="paragraph" w:styleId="FigurewithCaption" w:customStyle="1">
    <w:name w:val="Figure with Caption"/>
    <w:basedOn w:val="Figure"/>
    <w:pPr>
      <w:keepNext/>
    </w:pPr>
  </w:style>
  <w:style w:type="character" w:styleId="CaptionChar" w:customStyle="1">
    <w:name w:val="Caption Char"/>
    <w:basedOn w:val="DefaultParagraphFont"/>
    <w:link w:val="Caption"/>
    <w:uiPriority w:val="35"/>
    <w:rPr>
      <w:b/>
      <w:bCs/>
      <w:sz w:val="18"/>
      <w:szCs w:val="18"/>
    </w:rPr>
  </w:style>
  <w:style w:type="character" w:styleId="VerbatimChar" w:customStyle="1">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rsid w:val="008759BA"/>
    <w:pPr>
      <w:shd w:val="clear" w:color="auto" w:fill="F8F8F8"/>
      <w:wordWrap w:val="0"/>
    </w:pPr>
    <w:rPr>
      <w:rFonts w:ascii="Courier New" w:hAnsi="Courier New"/>
    </w:rPr>
  </w:style>
  <w:style w:type="character" w:styleId="KeywordTok" w:customStyle="1">
    <w:name w:val="KeywordTok"/>
    <w:basedOn w:val="VerbatimChar"/>
    <w:rsid w:val="008759BA"/>
    <w:rPr>
      <w:rFonts w:ascii="Courier New" w:hAnsi="Courier New"/>
      <w:b/>
      <w:bCs w:val="0"/>
      <w:color w:val="204A87"/>
      <w:sz w:val="22"/>
      <w:szCs w:val="18"/>
      <w:shd w:val="clear" w:color="auto" w:fill="F8F8F8"/>
    </w:rPr>
  </w:style>
  <w:style w:type="character" w:styleId="DataTypeTok" w:customStyle="1">
    <w:name w:val="DataTypeTok"/>
    <w:basedOn w:val="VerbatimChar"/>
    <w:rsid w:val="008759BA"/>
    <w:rPr>
      <w:rFonts w:ascii="Courier New" w:hAnsi="Courier New"/>
      <w:b w:val="0"/>
      <w:bCs w:val="0"/>
      <w:color w:val="204A87"/>
      <w:sz w:val="22"/>
      <w:szCs w:val="18"/>
      <w:shd w:val="clear" w:color="auto" w:fill="F8F8F8"/>
    </w:rPr>
  </w:style>
  <w:style w:type="character" w:styleId="DecValTok" w:customStyle="1">
    <w:name w:val="DecValTok"/>
    <w:basedOn w:val="VerbatimChar"/>
    <w:rPr>
      <w:rFonts w:ascii="Consolas" w:hAnsi="Consolas"/>
      <w:b w:val="0"/>
      <w:bCs w:val="0"/>
      <w:color w:val="0000CF"/>
      <w:sz w:val="22"/>
      <w:szCs w:val="18"/>
      <w:shd w:val="clear" w:color="auto" w:fill="F8F8F8"/>
    </w:rPr>
  </w:style>
  <w:style w:type="character" w:styleId="BaseNTok" w:customStyle="1">
    <w:name w:val="BaseNTok"/>
    <w:basedOn w:val="VerbatimChar"/>
    <w:rPr>
      <w:rFonts w:ascii="Consolas" w:hAnsi="Consolas"/>
      <w:b w:val="0"/>
      <w:bCs w:val="0"/>
      <w:color w:val="0000CF"/>
      <w:sz w:val="22"/>
      <w:szCs w:val="18"/>
      <w:shd w:val="clear" w:color="auto" w:fill="F8F8F8"/>
    </w:rPr>
  </w:style>
  <w:style w:type="character" w:styleId="FloatTok" w:customStyle="1">
    <w:name w:val="FloatTok"/>
    <w:basedOn w:val="VerbatimChar"/>
    <w:rPr>
      <w:rFonts w:ascii="Consolas" w:hAnsi="Consolas"/>
      <w:b w:val="0"/>
      <w:bCs w:val="0"/>
      <w:color w:val="0000CF"/>
      <w:sz w:val="22"/>
      <w:szCs w:val="18"/>
      <w:shd w:val="clear" w:color="auto" w:fill="F8F8F8"/>
    </w:rPr>
  </w:style>
  <w:style w:type="character" w:styleId="ConstantTok" w:customStyle="1">
    <w:name w:val="ConstantTok"/>
    <w:basedOn w:val="VerbatimChar"/>
    <w:rPr>
      <w:rFonts w:ascii="Consolas" w:hAnsi="Consolas"/>
      <w:b w:val="0"/>
      <w:bCs w:val="0"/>
      <w:color w:val="000000"/>
      <w:sz w:val="22"/>
      <w:szCs w:val="18"/>
      <w:shd w:val="clear" w:color="auto" w:fill="F8F8F8"/>
    </w:rPr>
  </w:style>
  <w:style w:type="character" w:styleId="CharTok" w:customStyle="1">
    <w:name w:val="CharTok"/>
    <w:basedOn w:val="VerbatimChar"/>
    <w:rPr>
      <w:rFonts w:ascii="Consolas" w:hAnsi="Consolas"/>
      <w:b w:val="0"/>
      <w:bCs w:val="0"/>
      <w:color w:val="4E9A06"/>
      <w:sz w:val="22"/>
      <w:szCs w:val="18"/>
      <w:shd w:val="clear" w:color="auto" w:fill="F8F8F8"/>
    </w:rPr>
  </w:style>
  <w:style w:type="character" w:styleId="SpecialCharTok" w:customStyle="1">
    <w:name w:val="SpecialCharTok"/>
    <w:basedOn w:val="VerbatimChar"/>
    <w:rPr>
      <w:rFonts w:ascii="Consolas" w:hAnsi="Consolas"/>
      <w:b w:val="0"/>
      <w:bCs w:val="0"/>
      <w:color w:val="000000"/>
      <w:sz w:val="22"/>
      <w:szCs w:val="18"/>
      <w:shd w:val="clear" w:color="auto" w:fill="F8F8F8"/>
    </w:rPr>
  </w:style>
  <w:style w:type="character" w:styleId="StringTok" w:customStyle="1">
    <w:name w:val="StringTok"/>
    <w:basedOn w:val="VerbatimChar"/>
    <w:rsid w:val="008759BA"/>
    <w:rPr>
      <w:rFonts w:ascii="Courier New" w:hAnsi="Courier New"/>
      <w:b w:val="0"/>
      <w:bCs w:val="0"/>
      <w:color w:val="4E9A06"/>
      <w:sz w:val="22"/>
      <w:szCs w:val="18"/>
      <w:shd w:val="clear" w:color="auto" w:fill="F8F8F8"/>
    </w:rPr>
  </w:style>
  <w:style w:type="character" w:styleId="VerbatimStringTok" w:customStyle="1">
    <w:name w:val="VerbatimStringTok"/>
    <w:basedOn w:val="VerbatimChar"/>
    <w:rsid w:val="008759BA"/>
    <w:rPr>
      <w:rFonts w:ascii="Courier New" w:hAnsi="Courier New"/>
      <w:b w:val="0"/>
      <w:bCs w:val="0"/>
      <w:color w:val="4E9A06"/>
      <w:sz w:val="22"/>
      <w:szCs w:val="18"/>
      <w:shd w:val="clear" w:color="auto" w:fill="F8F8F8"/>
    </w:rPr>
  </w:style>
  <w:style w:type="character" w:styleId="SpecialStringTok" w:customStyle="1">
    <w:name w:val="SpecialStringTok"/>
    <w:basedOn w:val="VerbatimChar"/>
    <w:rPr>
      <w:rFonts w:ascii="Consolas" w:hAnsi="Consolas"/>
      <w:b w:val="0"/>
      <w:bCs w:val="0"/>
      <w:color w:val="4E9A06"/>
      <w:sz w:val="22"/>
      <w:szCs w:val="18"/>
      <w:shd w:val="clear" w:color="auto" w:fill="F8F8F8"/>
    </w:rPr>
  </w:style>
  <w:style w:type="character" w:styleId="ImportTok" w:customStyle="1">
    <w:name w:val="ImportTok"/>
    <w:basedOn w:val="VerbatimChar"/>
    <w:rPr>
      <w:rFonts w:ascii="Consolas" w:hAnsi="Consolas"/>
      <w:b w:val="0"/>
      <w:bCs w:val="0"/>
      <w:sz w:val="22"/>
      <w:szCs w:val="18"/>
      <w:shd w:val="clear" w:color="auto" w:fill="F8F8F8"/>
    </w:rPr>
  </w:style>
  <w:style w:type="character" w:styleId="CommentTok" w:customStyle="1">
    <w:name w:val="CommentTok"/>
    <w:basedOn w:val="VerbatimChar"/>
    <w:rsid w:val="008759BA"/>
    <w:rPr>
      <w:rFonts w:ascii="Courier New" w:hAnsi="Courier New"/>
      <w:b w:val="0"/>
      <w:bCs w:val="0"/>
      <w:i/>
      <w:color w:val="8F5902"/>
      <w:sz w:val="22"/>
      <w:szCs w:val="18"/>
      <w:shd w:val="clear" w:color="auto" w:fill="F8F8F8"/>
    </w:rPr>
  </w:style>
  <w:style w:type="character" w:styleId="DocumentationTok" w:customStyle="1">
    <w:name w:val="DocumentationTok"/>
    <w:basedOn w:val="VerbatimChar"/>
    <w:rPr>
      <w:rFonts w:ascii="Consolas" w:hAnsi="Consolas"/>
      <w:b/>
      <w:bCs w:val="0"/>
      <w:i/>
      <w:color w:val="8F5902"/>
      <w:sz w:val="22"/>
      <w:szCs w:val="18"/>
      <w:shd w:val="clear" w:color="auto" w:fill="F8F8F8"/>
    </w:rPr>
  </w:style>
  <w:style w:type="character" w:styleId="AnnotationTok" w:customStyle="1">
    <w:name w:val="AnnotationTok"/>
    <w:basedOn w:val="VerbatimChar"/>
    <w:rPr>
      <w:rFonts w:ascii="Consolas" w:hAnsi="Consolas"/>
      <w:b/>
      <w:bCs w:val="0"/>
      <w:i/>
      <w:color w:val="8F5902"/>
      <w:sz w:val="22"/>
      <w:szCs w:val="18"/>
      <w:shd w:val="clear" w:color="auto" w:fill="F8F8F8"/>
    </w:rPr>
  </w:style>
  <w:style w:type="character" w:styleId="CommentVarTok" w:customStyle="1">
    <w:name w:val="CommentVarTok"/>
    <w:basedOn w:val="VerbatimChar"/>
    <w:rPr>
      <w:rFonts w:ascii="Consolas" w:hAnsi="Consolas"/>
      <w:b/>
      <w:bCs w:val="0"/>
      <w:i/>
      <w:color w:val="8F5902"/>
      <w:sz w:val="22"/>
      <w:szCs w:val="18"/>
      <w:shd w:val="clear" w:color="auto" w:fill="F8F8F8"/>
    </w:rPr>
  </w:style>
  <w:style w:type="character" w:styleId="OtherTok" w:customStyle="1">
    <w:name w:val="OtherTok"/>
    <w:basedOn w:val="VerbatimChar"/>
    <w:rPr>
      <w:rFonts w:ascii="Consolas" w:hAnsi="Consolas"/>
      <w:b w:val="0"/>
      <w:bCs w:val="0"/>
      <w:color w:val="8F5902"/>
      <w:sz w:val="22"/>
      <w:szCs w:val="18"/>
      <w:shd w:val="clear" w:color="auto" w:fill="F8F8F8"/>
    </w:rPr>
  </w:style>
  <w:style w:type="character" w:styleId="FunctionTok" w:customStyle="1">
    <w:name w:val="FunctionTok"/>
    <w:basedOn w:val="VerbatimChar"/>
    <w:rPr>
      <w:rFonts w:ascii="Consolas" w:hAnsi="Consolas"/>
      <w:b w:val="0"/>
      <w:bCs w:val="0"/>
      <w:color w:val="000000"/>
      <w:sz w:val="22"/>
      <w:szCs w:val="18"/>
      <w:shd w:val="clear" w:color="auto" w:fill="F8F8F8"/>
    </w:rPr>
  </w:style>
  <w:style w:type="character" w:styleId="VariableTok" w:customStyle="1">
    <w:name w:val="VariableTok"/>
    <w:basedOn w:val="VerbatimChar"/>
    <w:rPr>
      <w:rFonts w:ascii="Consolas" w:hAnsi="Consolas"/>
      <w:b w:val="0"/>
      <w:bCs w:val="0"/>
      <w:color w:val="000000"/>
      <w:sz w:val="22"/>
      <w:szCs w:val="18"/>
      <w:shd w:val="clear" w:color="auto" w:fill="F8F8F8"/>
    </w:rPr>
  </w:style>
  <w:style w:type="character" w:styleId="ControlFlowTok" w:customStyle="1">
    <w:name w:val="ControlFlowTok"/>
    <w:basedOn w:val="VerbatimChar"/>
    <w:rPr>
      <w:rFonts w:ascii="Consolas" w:hAnsi="Consolas"/>
      <w:b/>
      <w:bCs w:val="0"/>
      <w:color w:val="204A87"/>
      <w:sz w:val="22"/>
      <w:szCs w:val="18"/>
      <w:shd w:val="clear" w:color="auto" w:fill="F8F8F8"/>
    </w:rPr>
  </w:style>
  <w:style w:type="character" w:styleId="OperatorTok" w:customStyle="1">
    <w:name w:val="OperatorTok"/>
    <w:basedOn w:val="VerbatimChar"/>
    <w:rsid w:val="008759BA"/>
    <w:rPr>
      <w:rFonts w:ascii="Courier New" w:hAnsi="Courier New"/>
      <w:b/>
      <w:bCs w:val="0"/>
      <w:color w:val="CE5C00"/>
      <w:sz w:val="22"/>
      <w:szCs w:val="18"/>
      <w:shd w:val="clear" w:color="auto" w:fill="F8F8F8"/>
    </w:rPr>
  </w:style>
  <w:style w:type="character" w:styleId="BuiltInTok" w:customStyle="1">
    <w:name w:val="BuiltInTok"/>
    <w:basedOn w:val="VerbatimChar"/>
    <w:rPr>
      <w:rFonts w:ascii="Consolas" w:hAnsi="Consolas"/>
      <w:b w:val="0"/>
      <w:bCs w:val="0"/>
      <w:sz w:val="22"/>
      <w:szCs w:val="18"/>
      <w:shd w:val="clear" w:color="auto" w:fill="F8F8F8"/>
    </w:rPr>
  </w:style>
  <w:style w:type="character" w:styleId="ExtensionTok" w:customStyle="1">
    <w:name w:val="ExtensionTok"/>
    <w:basedOn w:val="VerbatimChar"/>
    <w:rPr>
      <w:rFonts w:ascii="Consolas" w:hAnsi="Consolas"/>
      <w:b w:val="0"/>
      <w:bCs w:val="0"/>
      <w:sz w:val="22"/>
      <w:szCs w:val="18"/>
      <w:shd w:val="clear" w:color="auto" w:fill="F8F8F8"/>
    </w:rPr>
  </w:style>
  <w:style w:type="character" w:styleId="PreprocessorTok" w:customStyle="1">
    <w:name w:val="PreprocessorTok"/>
    <w:basedOn w:val="VerbatimChar"/>
    <w:rPr>
      <w:rFonts w:ascii="Consolas" w:hAnsi="Consolas"/>
      <w:b w:val="0"/>
      <w:bCs w:val="0"/>
      <w:i/>
      <w:color w:val="8F5902"/>
      <w:sz w:val="22"/>
      <w:szCs w:val="18"/>
      <w:shd w:val="clear" w:color="auto" w:fill="F8F8F8"/>
    </w:rPr>
  </w:style>
  <w:style w:type="character" w:styleId="AttributeTok" w:customStyle="1">
    <w:name w:val="AttributeTok"/>
    <w:basedOn w:val="VerbatimChar"/>
    <w:rPr>
      <w:rFonts w:ascii="Consolas" w:hAnsi="Consolas"/>
      <w:b w:val="0"/>
      <w:bCs w:val="0"/>
      <w:color w:val="C4A000"/>
      <w:sz w:val="22"/>
      <w:szCs w:val="18"/>
      <w:shd w:val="clear" w:color="auto" w:fill="F8F8F8"/>
    </w:rPr>
  </w:style>
  <w:style w:type="character" w:styleId="RegionMarkerTok" w:customStyle="1">
    <w:name w:val="RegionMarkerTok"/>
    <w:basedOn w:val="VerbatimChar"/>
    <w:rPr>
      <w:rFonts w:ascii="Consolas" w:hAnsi="Consolas"/>
      <w:b w:val="0"/>
      <w:bCs w:val="0"/>
      <w:sz w:val="22"/>
      <w:szCs w:val="18"/>
      <w:shd w:val="clear" w:color="auto" w:fill="F8F8F8"/>
    </w:rPr>
  </w:style>
  <w:style w:type="character" w:styleId="InformationTok" w:customStyle="1">
    <w:name w:val="InformationTok"/>
    <w:basedOn w:val="VerbatimChar"/>
    <w:rPr>
      <w:rFonts w:ascii="Consolas" w:hAnsi="Consolas"/>
      <w:b/>
      <w:bCs w:val="0"/>
      <w:i/>
      <w:color w:val="8F5902"/>
      <w:sz w:val="22"/>
      <w:szCs w:val="18"/>
      <w:shd w:val="clear" w:color="auto" w:fill="F8F8F8"/>
    </w:rPr>
  </w:style>
  <w:style w:type="character" w:styleId="WarningTok" w:customStyle="1">
    <w:name w:val="WarningTok"/>
    <w:basedOn w:val="VerbatimChar"/>
    <w:rPr>
      <w:rFonts w:ascii="Consolas" w:hAnsi="Consolas"/>
      <w:b/>
      <w:bCs w:val="0"/>
      <w:i/>
      <w:color w:val="8F5902"/>
      <w:sz w:val="22"/>
      <w:szCs w:val="18"/>
      <w:shd w:val="clear" w:color="auto" w:fill="F8F8F8"/>
    </w:rPr>
  </w:style>
  <w:style w:type="character" w:styleId="AlertTok" w:customStyle="1">
    <w:name w:val="AlertTok"/>
    <w:basedOn w:val="VerbatimChar"/>
    <w:rPr>
      <w:rFonts w:ascii="Consolas" w:hAnsi="Consolas"/>
      <w:b w:val="0"/>
      <w:bCs w:val="0"/>
      <w:color w:val="EF2929"/>
      <w:sz w:val="22"/>
      <w:szCs w:val="18"/>
      <w:shd w:val="clear" w:color="auto" w:fill="F8F8F8"/>
    </w:rPr>
  </w:style>
  <w:style w:type="character" w:styleId="ErrorTok" w:customStyle="1">
    <w:name w:val="ErrorTok"/>
    <w:basedOn w:val="VerbatimChar"/>
    <w:rPr>
      <w:rFonts w:ascii="Consolas" w:hAnsi="Consolas"/>
      <w:b/>
      <w:bCs w:val="0"/>
      <w:color w:val="A40000"/>
      <w:sz w:val="22"/>
      <w:szCs w:val="18"/>
      <w:shd w:val="clear" w:color="auto" w:fill="F8F8F8"/>
    </w:rPr>
  </w:style>
  <w:style w:type="character" w:styleId="NormalTok" w:customStyle="1">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styleId="BalloonTextChar" w:customStyle="1">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styleId="HeaderChar" w:customStyle="1">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styleId="FooterChar" w:customStyle="1">
    <w:name w:val="Footer Char"/>
    <w:basedOn w:val="DefaultParagraphFont"/>
    <w:link w:val="Footer"/>
    <w:rsid w:val="00400A16"/>
  </w:style>
  <w:style w:type="table" w:styleId="TableGrid">
    <w:name w:val="Table Grid"/>
    <w:basedOn w:val="TableNormal"/>
    <w:rsid w:val="00E7345E"/>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AD076C"/>
    <w:rPr>
      <w:rFonts w:eastAsiaTheme="majorEastAsia" w:cstheme="majorBidi"/>
      <w:b/>
      <w:bCs/>
      <w:sz w:val="22"/>
      <w:szCs w:val="32"/>
    </w:rPr>
  </w:style>
  <w:style w:type="character" w:styleId="Heading2Char" w:customStyle="1">
    <w:name w:val="Heading 2 Char"/>
    <w:basedOn w:val="DefaultParagraphFont"/>
    <w:link w:val="Heading2"/>
    <w:uiPriority w:val="9"/>
    <w:rsid w:val="00B73A2E"/>
    <w:rPr>
      <w:rFonts w:eastAsiaTheme="majorEastAsia" w:cstheme="majorBidi"/>
      <w:bCs/>
      <w:i/>
      <w:sz w:val="22"/>
      <w:szCs w:val="22"/>
    </w:rPr>
  </w:style>
  <w:style w:type="character" w:styleId="Heading3Char" w:customStyle="1">
    <w:name w:val="Heading 3 Char"/>
    <w:basedOn w:val="DefaultParagraphFont"/>
    <w:link w:val="Heading3"/>
    <w:uiPriority w:val="9"/>
    <w:rsid w:val="00B73A2E"/>
    <w:rPr>
      <w:rFonts w:eastAsiaTheme="majorEastAsia" w:cstheme="majorBidi"/>
      <w:b/>
      <w:bCs/>
      <w:sz w:val="22"/>
      <w:szCs w:val="22"/>
    </w:rPr>
  </w:style>
  <w:style w:type="character" w:styleId="Heading4Char" w:customStyle="1">
    <w:name w:val="Heading 4 Char"/>
    <w:basedOn w:val="DefaultParagraphFont"/>
    <w:link w:val="Heading4"/>
    <w:uiPriority w:val="9"/>
    <w:rsid w:val="00B73A2E"/>
    <w:rPr>
      <w:rFonts w:eastAsiaTheme="majorEastAsia" w:cstheme="majorBidi"/>
      <w:b/>
      <w:bCs/>
      <w:sz w:val="22"/>
      <w:szCs w:val="22"/>
    </w:rPr>
  </w:style>
  <w:style w:type="character" w:styleId="Heading5Char" w:customStyle="1">
    <w:name w:val="Heading 5 Char"/>
    <w:basedOn w:val="DefaultParagraphFont"/>
    <w:link w:val="Heading5"/>
    <w:uiPriority w:val="9"/>
    <w:rsid w:val="00B73A2E"/>
    <w:rPr>
      <w:rFonts w:eastAsiaTheme="majorEastAsia" w:cstheme="majorBidi"/>
      <w:b/>
      <w:bCs/>
      <w:sz w:val="22"/>
      <w:szCs w:val="22"/>
    </w:rPr>
  </w:style>
  <w:style w:type="character" w:styleId="Heading6Char" w:customStyle="1">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styleId="Heading7Char" w:customStyle="1">
    <w:name w:val="Heading 7 Char"/>
    <w:basedOn w:val="DefaultParagraphFont"/>
    <w:link w:val="Heading7"/>
    <w:uiPriority w:val="9"/>
    <w:semiHidden/>
    <w:rsid w:val="00E7345E"/>
    <w:rPr>
      <w:rFonts w:asciiTheme="majorHAnsi" w:hAnsiTheme="majorHAnsi" w:eastAsiaTheme="majorEastAsia" w:cstheme="majorBidi"/>
      <w:b/>
      <w:bCs/>
      <w:i/>
      <w:iCs/>
      <w:sz w:val="20"/>
      <w:szCs w:val="20"/>
    </w:rPr>
  </w:style>
  <w:style w:type="character" w:styleId="Heading8Char" w:customStyle="1">
    <w:name w:val="Heading 8 Char"/>
    <w:basedOn w:val="DefaultParagraphFont"/>
    <w:link w:val="Heading8"/>
    <w:uiPriority w:val="9"/>
    <w:semiHidden/>
    <w:rsid w:val="00E7345E"/>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E7345E"/>
    <w:rPr>
      <w:rFonts w:asciiTheme="majorHAnsi" w:hAnsiTheme="majorHAnsi" w:eastAsiaTheme="majorEastAsia" w:cstheme="majorBidi"/>
      <w:i/>
      <w:iCs/>
      <w:sz w:val="18"/>
      <w:szCs w:val="18"/>
    </w:rPr>
  </w:style>
  <w:style w:type="character" w:styleId="TitleChar" w:customStyle="1">
    <w:name w:val="Title Char"/>
    <w:basedOn w:val="DefaultParagraphFont"/>
    <w:link w:val="Title"/>
    <w:rsid w:val="00E7345E"/>
    <w:rPr>
      <w:rFonts w:eastAsiaTheme="majorEastAsia" w:cstheme="majorBidi"/>
      <w:b/>
      <w:bCs/>
      <w:sz w:val="22"/>
      <w:szCs w:val="22"/>
    </w:rPr>
  </w:style>
  <w:style w:type="character" w:styleId="SubtitleChar" w:customStyle="1">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styleId="QuoteChar" w:customStyle="1">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hAnsiTheme="majorHAnsi" w:eastAsiaTheme="majorEastAsia" w:cstheme="majorBidi"/>
      <w:i/>
      <w:iCs/>
      <w:sz w:val="20"/>
      <w:szCs w:val="20"/>
    </w:rPr>
  </w:style>
  <w:style w:type="character" w:styleId="IntenseQuoteChar" w:customStyle="1">
    <w:name w:val="Intense Quote Char"/>
    <w:basedOn w:val="DefaultParagraphFont"/>
    <w:link w:val="IntenseQuote"/>
    <w:uiPriority w:val="30"/>
    <w:rsid w:val="00E7345E"/>
    <w:rPr>
      <w:rFonts w:asciiTheme="majorHAnsi" w:hAnsiTheme="majorHAnsi" w:eastAsiaTheme="majorEastAsia"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hAnsiTheme="majorHAnsi" w:eastAsiaTheme="majorEastAsia" w:cstheme="majorBidi"/>
      <w:b/>
      <w:bCs/>
      <w:smallCaps/>
      <w:color w:val="auto"/>
      <w:u w:val="single"/>
    </w:rPr>
  </w:style>
  <w:style w:type="character" w:styleId="BodyTextChar" w:customStyle="1">
    <w:name w:val="Body Text Char"/>
    <w:basedOn w:val="DefaultParagraphFont"/>
    <w:link w:val="BodyText"/>
    <w:rsid w:val="009A4DD1"/>
    <w:rPr>
      <w:sz w:val="22"/>
    </w:rPr>
  </w:style>
  <w:style w:type="table" w:styleId="Table" w:customStyle="1">
    <w:name w:val="Table"/>
    <w:unhideWhenUsed/>
    <w:qFormat/>
    <w:rsid w:val="00AD076C"/>
    <w:tblPr>
      <w:tblInd w:w="0" w:type="dxa"/>
      <w:tblBorders>
        <w:top w:val="single" w:color="auto" w:sz="4" w:space="0"/>
        <w:bottom w:val="single" w:color="auto" w:sz="4" w:space="0"/>
      </w:tblBorders>
      <w:tblCellMar>
        <w:top w:w="0" w:type="dxa"/>
        <w:left w:w="108" w:type="dxa"/>
        <w:bottom w:w="0" w:type="dxa"/>
        <w:right w:w="108" w:type="dxa"/>
      </w:tblCellMar>
    </w:tblPr>
    <w:tblStylePr w:type="firstRow">
      <w:tblPr/>
      <w:tcPr>
        <w:tcBorders>
          <w:bottom w:val="single" w:color="auto"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header" Target="header1.xml" Id="rId9" /><Relationship Type="http://schemas.openxmlformats.org/officeDocument/2006/relationships/header" Target="header2.xml" Id="rId10" /><Relationship Type="http://schemas.openxmlformats.org/officeDocument/2006/relationships/footer" Target="footer2.xml" Id="rId11" /><Relationship Type="http://schemas.openxmlformats.org/officeDocument/2006/relationships/footer" Target="footer1.xml" Id="rId12" /><Relationship Type="http://schemas.openxmlformats.org/officeDocument/2006/relationships/image" Target="media/rId42.png" Id="rId42" /><Relationship Type="http://schemas.openxmlformats.org/officeDocument/2006/relationships/image" Target="media/rId44.png" Id="rId44" /><Relationship Type="http://schemas.openxmlformats.org/officeDocument/2006/relationships/image" Target="media/rId43.png" Id="rId43" /><Relationship Type="http://schemas.openxmlformats.org/officeDocument/2006/relationships/hyperlink" Target="https://doi.org/10.1371/journal.pone.0232822" TargetMode="External" Id="rId34" /><Relationship Type="http://schemas.openxmlformats.org/officeDocument/2006/relationships/hyperlink" Target="https://github.com/nafc-assess/NAFOdown" TargetMode="External" Id="rId47" /><Relationship Type="http://schemas.openxmlformats.org/officeDocument/2006/relationships/comments" Target="comments.xml" Id="R9c13e7ae776141c9" /><Relationship Type="http://schemas.microsoft.com/office/2011/relationships/people" Target="people.xml" Id="R6ae9dacf936445d5" /><Relationship Type="http://schemas.microsoft.com/office/2011/relationships/commentsExtended" Target="commentsExtended.xml" Id="Rdc564f551ed64be1" /><Relationship Type="http://schemas.microsoft.com/office/2016/09/relationships/commentsIds" Target="commentsIds.xml" Id="Rd90b73caf56b4798" /><Relationship Type="http://schemas.microsoft.com/office/2018/08/relationships/commentsExtensible" Target="commentsExtensible.xml" Id="R8ee16f8244014f58" /><Relationship Type="http://schemas.openxmlformats.org/officeDocument/2006/relationships/glossaryDocument" Target="glossary/document.xml" Id="R1fe72f2fd9364039"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4efc3ae-11b2-4fc4-8e69-6130991d3cb9}"/>
      </w:docPartPr>
      <w:docPartBody>
        <w:p w14:paraId="539C170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DFO-MPO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Approximating uncertainty around indices from stratified-random trawl surveys using the Gamma distribution</dc:title>
  <dc:creator>Paul M. Regular, Mariano Koen-Alonso, Semra Yalcin, Andrea M.J. Perreault, Laura J. Wheeland</dc:creator>
  <keywords/>
  <dcterms:created xsi:type="dcterms:W3CDTF">2022-06-20T17:28:18.0000000Z</dcterms:created>
  <dcterms:modified xsi:type="dcterms:W3CDTF">2022-06-21T14:46:13.2042068Z</dcterms:modified>
  <lastModifiedBy>Perreault, Andrea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2022-06-20</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