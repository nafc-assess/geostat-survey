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1271E1" w:rsidRDefault="005B4667" w14:paraId="2CD36201" w14:textId="77777777">
      <w:pPr>
        <w:pStyle w:val="Title"/>
      </w:pPr>
      <w:r>
        <w:t>Approximating uncertainty around indices from stratified-random trawl surveys using the Gamma distribution</w:t>
      </w:r>
    </w:p>
    <w:p w:rsidR="001271E1" w:rsidRDefault="005B4667" w14:paraId="16A54940" w14:textId="77777777">
      <w:pPr>
        <w:pStyle w:val="Author"/>
      </w:pPr>
      <w:r>
        <w:t>Paul M. Regular, Mariano Koen-Alonso, Semra Yalcin, Andrea M.J. Perreault, Laura J. Wheeland</w:t>
      </w:r>
    </w:p>
    <w:p w:rsidR="001271E1" w:rsidRDefault="005B4667" w14:paraId="56C7C13E" w14:textId="77777777">
      <w:pPr>
        <w:pStyle w:val="Date"/>
      </w:pPr>
      <w:r>
        <w:t xml:space="preserve">Northwest Atlantic Fisheries Center, Fisheries and </w:t>
      </w:r>
      <w:r>
        <w:t>Oceans Canada, P.O.Box 5667, St. John’s, NL, A1C 5X1, Canada </w:t>
      </w:r>
      <w:r>
        <w:br/>
      </w:r>
      <w:r>
        <w:br/>
      </w:r>
      <w:r>
        <w:t>2022-06-20</w:t>
      </w:r>
    </w:p>
    <w:p w:rsidR="001271E1" w:rsidRDefault="005B4667" w14:paraId="7CBFD60A" w14:textId="77777777">
      <w:pPr>
        <w:pStyle w:val="Heading1"/>
      </w:pPr>
      <w:bookmarkStart w:name="abstract" w:id="0"/>
      <w:r>
        <w:t>Abstract</w:t>
      </w:r>
    </w:p>
    <w:p w:rsidR="001271E1" w:rsidRDefault="2632748F" w14:paraId="2C219028" w14:textId="65B6DB53">
      <w:pPr>
        <w:pStyle w:val="FirstParagraph"/>
      </w:pPr>
      <w:r>
        <w:t>Many data-limited stock assessments rely on survey indices for the provision of science advice. Design-based estimators of stock size are often</w:t>
      </w:r>
      <w:commentRangeStart w:id="1"/>
      <w:r>
        <w:t xml:space="preserve"> applied,</w:t>
      </w:r>
      <w:commentRangeEnd w:id="1"/>
      <w:r w:rsidR="005B4667">
        <w:commentReference w:id="1"/>
      </w:r>
      <w:r>
        <w:t xml:space="preserve"> however, the quantification of uncertainty around these estimates remains a challenge. Standard practice has been to use quantiles from a Student’s t distribution even though this method sometimes produces negative intervals</w:t>
      </w:r>
      <w:commentRangeStart w:id="2"/>
      <w:r>
        <w:t>.</w:t>
      </w:r>
      <w:commentRangeEnd w:id="2"/>
      <w:r w:rsidR="005B4667">
        <w:commentReference w:id="2"/>
      </w:r>
      <w:r>
        <w:t xml:space="preserve"> As an alternate method, we propose the use of the Gamma distribution</w:t>
      </w:r>
      <w:ins w:author="Perreault, Andrea" w:date="2022-06-21T12:38:00Z" w:id="3">
        <w:r>
          <w:t>, which cannot take negative values,</w:t>
        </w:r>
      </w:ins>
      <w:r>
        <w:t xml:space="preserve"> to approximate uncertainty around survey indices. </w:t>
      </w:r>
      <w:commentRangeStart w:id="4"/>
      <w:r>
        <w:t>This involves the translation of unbiased design-based mean and variance estimators to shape and scale parameters for the Gamma distribution.</w:t>
      </w:r>
      <w:commentRangeEnd w:id="4"/>
      <w:r w:rsidR="005B4667">
        <w:commentReference w:id="4"/>
      </w:r>
      <w:r>
        <w:t xml:space="preserve"> Via simulation testing, we show that densities derived from the Gamma distribution closely match densities derived from bootstraped samples of simulated survey data. We also highlight an application of this method to Redfish in NAFO </w:t>
      </w:r>
      <w:ins w:author="Wheeland, Laura" w:date="2022-06-20T17:42:00Z" w:id="5">
        <w:r>
          <w:t>D</w:t>
        </w:r>
      </w:ins>
      <w:del w:author="Wheeland, Laura" w:date="2022-06-20T17:42:00Z" w:id="6">
        <w:r w:rsidDel="2D37F751" w:rsidR="005B4667">
          <w:delText>d</w:delText>
        </w:r>
      </w:del>
      <w:r>
        <w:t>ivision 3O. We argue that this approach offers a reasonable approximation of uncertainty that can be used to quantify stock status and inform risk-based management decisions.</w:t>
      </w:r>
    </w:p>
    <w:p w:rsidR="001271E1" w:rsidRDefault="005B4667" w14:paraId="3E7A9F1C" w14:textId="77777777">
      <w:pPr>
        <w:pStyle w:val="Heading1"/>
      </w:pPr>
      <w:bookmarkStart w:name="introduction" w:id="7"/>
      <w:bookmarkEnd w:id="0"/>
      <w:r>
        <w:t>Introduction</w:t>
      </w:r>
    </w:p>
    <w:p w:rsidR="001271E1" w:rsidRDefault="1223AD0F" w14:paraId="73E63F33" w14:textId="7C3B3C7C">
      <w:pPr>
        <w:pStyle w:val="FirstParagraph"/>
        <w:rPr>
          <w:ins w:author="Koen-Alonso, Mariano" w:date="2022-06-24T11:35:00Z" w:id="8"/>
        </w:rPr>
      </w:pPr>
      <w:r>
        <w:t xml:space="preserve">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w:t>
      </w:r>
      <w:del w:author="Koen-Alonso, Mariano" w:date="2022-06-24T11:35:00Z" w:id="9">
        <w:r w:rsidDel="1223AD0F" w:rsidR="005B4667">
          <w:delText xml:space="preserve">of </w:delText>
        </w:r>
      </w:del>
      <w:ins w:author="Koen-Alonso, Mariano" w:date="2022-06-24T11:35:00Z" w:id="10">
        <w:r>
          <w:t xml:space="preserve">to evaluate stock status and trend </w:t>
        </w:r>
      </w:ins>
      <w:del w:author="Koen-Alonso, Mariano" w:date="2022-06-24T11:35:00Z" w:id="11">
        <w:r w:rsidDel="1223AD0F" w:rsidR="005B4667">
          <w:delText xml:space="preserve">change </w:delText>
        </w:r>
      </w:del>
      <w:commentRangeStart w:id="12"/>
      <w:r>
        <w:t>(</w:t>
      </w:r>
      <w:commentRangeEnd w:id="12"/>
      <w:r w:rsidR="005B4667">
        <w:commentReference w:id="12"/>
      </w:r>
      <w:hyperlink w:anchor="ref-kimura2006">
        <w:r w:rsidRPr="645E1949">
          <w:rPr>
            <w:rStyle w:val="Hyperlink"/>
          </w:rPr>
          <w:t>Kimura and Somerton, 2006</w:t>
        </w:r>
      </w:hyperlink>
      <w:r>
        <w:t xml:space="preserve">; </w:t>
      </w:r>
      <w:hyperlink w:anchor="ref-pennington1998">
        <w:r w:rsidRPr="645E1949">
          <w:rPr>
            <w:rStyle w:val="Hyperlink"/>
          </w:rPr>
          <w:t>Pennington and Strømme, 1998</w:t>
        </w:r>
      </w:hyperlink>
      <w:r>
        <w:t xml:space="preserve">). </w:t>
      </w:r>
    </w:p>
    <w:p w:rsidR="001271E1" w:rsidP="001271E1" w:rsidRDefault="645E1949" w14:paraId="51356BFE" w14:textId="063AECF6">
      <w:pPr>
        <w:pStyle w:val="FirstParagraph"/>
        <w:spacing w:line="259" w:lineRule="auto"/>
        <w:rPr>
          <w:ins w:author="Koen-Alonso, Mariano" w:date="2022-06-24T11:59:00Z" w:id="13"/>
        </w:rPr>
        <w:pPrChange w:author="Koen-Alonso, Mariano" w:date="2022-06-24T11:39:00Z" w:id="14">
          <w:pPr/>
        </w:pPrChange>
      </w:pPr>
      <w:ins w:author="Koen-Alonso, Mariano" w:date="2022-06-24T11:39:00Z" w:id="15">
        <w:r>
          <w:t xml:space="preserve">Fisheries management </w:t>
        </w:r>
      </w:ins>
      <w:ins w:author="Koen-Alonso, Mariano" w:date="2022-06-24T11:40:00Z" w:id="16">
        <w:r>
          <w:t xml:space="preserve">increasingly </w:t>
        </w:r>
      </w:ins>
      <w:ins w:author="Koen-Alonso, Mariano" w:date="2022-06-24T11:42:00Z" w:id="17">
        <w:r>
          <w:t xml:space="preserve">relies </w:t>
        </w:r>
      </w:ins>
      <w:ins w:author="Koen-Alonso, Mariano" w:date="2022-06-24T11:40:00Z" w:id="18">
        <w:r>
          <w:t xml:space="preserve">on the quantification of uncertainty about stock status </w:t>
        </w:r>
      </w:ins>
      <w:ins w:author="Koen-Alonso, Mariano" w:date="2022-06-24T11:41:00Z" w:id="19">
        <w:r>
          <w:t xml:space="preserve">and trend </w:t>
        </w:r>
      </w:ins>
      <w:ins w:author="Koen-Alonso, Mariano" w:date="2022-06-24T11:40:00Z" w:id="20">
        <w:r>
          <w:t>to char</w:t>
        </w:r>
      </w:ins>
      <w:ins w:author="Koen-Alonso, Mariano" w:date="2022-06-24T11:41:00Z" w:id="21">
        <w:r>
          <w:t xml:space="preserve">acterize the risk associated with alternative management options. </w:t>
        </w:r>
      </w:ins>
      <w:ins w:author="Koen-Alonso, Mariano" w:date="2022-06-24T11:42:00Z" w:id="22">
        <w:r>
          <w:t xml:space="preserve"> Whenever </w:t>
        </w:r>
        <w:r>
          <w:lastRenderedPageBreak/>
          <w:t xml:space="preserve">possible, this quantification of uncertainty </w:t>
        </w:r>
      </w:ins>
      <w:ins w:author="Koen-Alonso, Mariano" w:date="2022-06-24T11:43:00Z" w:id="23">
        <w:r>
          <w:t xml:space="preserve">is done using stock assessment models </w:t>
        </w:r>
      </w:ins>
      <w:ins w:author="Koen-Alonso, Mariano" w:date="2022-06-24T11:44:00Z" w:id="24">
        <w:r>
          <w:t xml:space="preserve">which are </w:t>
        </w:r>
      </w:ins>
      <w:ins w:author="Koen-Alonso, Mariano" w:date="2022-06-24T11:45:00Z" w:id="25">
        <w:r>
          <w:t xml:space="preserve">often </w:t>
        </w:r>
      </w:ins>
      <w:ins w:author="Koen-Alonso, Mariano" w:date="2022-06-24T11:44:00Z" w:id="26">
        <w:r>
          <w:t>calibrated using survey-based indices</w:t>
        </w:r>
      </w:ins>
      <w:ins w:author="Koen-Alonso, Mariano" w:date="2022-06-24T11:45:00Z" w:id="27">
        <w:r>
          <w:t xml:space="preserve"> as a primary indicator of stock </w:t>
        </w:r>
      </w:ins>
      <w:ins w:author="Koen-Alonso, Mariano" w:date="2022-06-24T11:46:00Z" w:id="28">
        <w:r>
          <w:t>level and trajectory.</w:t>
        </w:r>
      </w:ins>
      <w:ins w:author="Koen-Alonso, Mariano" w:date="2022-06-24T11:48:00Z" w:id="29">
        <w:r>
          <w:t xml:space="preserve"> However, data limitations, </w:t>
        </w:r>
      </w:ins>
      <w:ins w:author="Koen-Alonso, Mariano" w:date="2022-06-24T11:52:00Z" w:id="30">
        <w:r>
          <w:t>complex stock dynamics, and operatio</w:t>
        </w:r>
      </w:ins>
      <w:ins w:author="Koen-Alonso, Mariano" w:date="2022-06-24T11:53:00Z" w:id="31">
        <w:r>
          <w:t xml:space="preserve">nal capacity constraints often preclude the </w:t>
        </w:r>
      </w:ins>
      <w:ins w:author="Koen-Alonso, Mariano" w:date="2022-06-24T11:54:00Z" w:id="32">
        <w:r>
          <w:t xml:space="preserve">implementation </w:t>
        </w:r>
      </w:ins>
      <w:ins w:author="Koen-Alonso, Mariano" w:date="2022-06-24T11:53:00Z" w:id="33">
        <w:r>
          <w:t>of complex stock ass</w:t>
        </w:r>
      </w:ins>
      <w:ins w:author="Koen-Alonso, Mariano" w:date="2022-06-24T11:54:00Z" w:id="34">
        <w:r>
          <w:t xml:space="preserve">essment models. In these cases, the assessment of the stock </w:t>
        </w:r>
      </w:ins>
      <w:ins w:author="Koen-Alonso, Mariano" w:date="2022-06-24T11:55:00Z" w:id="35">
        <w:r>
          <w:t xml:space="preserve">is based on the survey indices themselves, together with </w:t>
        </w:r>
      </w:ins>
      <w:ins w:author="Koen-Alonso, Mariano" w:date="2022-06-24T11:56:00Z" w:id="36">
        <w:r>
          <w:t xml:space="preserve">any </w:t>
        </w:r>
      </w:ins>
      <w:ins w:author="Koen-Alonso, Mariano" w:date="2022-06-24T11:55:00Z" w:id="37">
        <w:r>
          <w:t xml:space="preserve">additional </w:t>
        </w:r>
      </w:ins>
      <w:ins w:author="Koen-Alonso, Mariano" w:date="2022-06-24T11:56:00Z" w:id="38">
        <w:r>
          <w:t>biological and ecologi</w:t>
        </w:r>
      </w:ins>
      <w:ins w:author="Koen-Alonso, Mariano" w:date="2022-06-24T11:57:00Z" w:id="39">
        <w:r>
          <w:t xml:space="preserve">cal </w:t>
        </w:r>
      </w:ins>
      <w:ins w:author="Koen-Alonso, Mariano" w:date="2022-06-24T11:56:00Z" w:id="40">
        <w:r>
          <w:t xml:space="preserve">information </w:t>
        </w:r>
      </w:ins>
      <w:ins w:author="Koen-Alonso, Mariano" w:date="2022-06-24T11:57:00Z" w:id="41">
        <w:r>
          <w:t xml:space="preserve">that may be available. </w:t>
        </w:r>
      </w:ins>
      <w:ins w:author="Koen-Alonso, Mariano" w:date="2022-06-24T11:58:00Z" w:id="42">
        <w:r>
          <w:t xml:space="preserve">Therefore, when assessments are survey-based, the quantification of uncertainty </w:t>
        </w:r>
      </w:ins>
      <w:ins w:author="Koen-Alonso, Mariano" w:date="2022-06-24T11:59:00Z" w:id="43">
        <w:r>
          <w:t>of the survey indices becomes a primary source for informing risk,</w:t>
        </w:r>
      </w:ins>
    </w:p>
    <w:p w:rsidR="001271E1" w:rsidP="645E1949" w:rsidRDefault="005B4667" w14:paraId="24F69886" w14:textId="11A497B1">
      <w:pPr>
        <w:pStyle w:val="FirstParagraph"/>
        <w:spacing w:line="259" w:lineRule="auto"/>
        <w:rPr>
          <w:ins w:author="Koen-Alonso, Mariano" w:date="2022-06-24T12:37:00Z" w:id="44"/>
          <w:szCs w:val="22"/>
        </w:rPr>
      </w:pPr>
      <w:del w:author="Koen-Alonso, Mariano" w:date="2022-06-24T12:00:00Z" w:id="45">
        <w:r w:rsidDel="1223AD0F">
          <w:delText xml:space="preserve">Surveys </w:delText>
        </w:r>
      </w:del>
      <w:del w:author="Wheeland, Laura" w:date="2022-06-20T17:43:00Z" w:id="46">
        <w:r w:rsidDel="645E1949">
          <w:delText xml:space="preserve">indices </w:delText>
        </w:r>
      </w:del>
      <w:del w:author="Koen-Alonso, Mariano" w:date="2022-06-24T12:00:00Z" w:id="47">
        <w:r w:rsidDel="1223AD0F">
          <w:delText xml:space="preserve">also influence risk-based decision making; however, such </w:delText>
        </w:r>
        <w:r w:rsidDel="1223AD0F">
          <w:delText>information is typically provided indirectly via estimates of uncertainty from stock assessment models that are calibrated using point estimates of trawlable abundance or biomass. Data limitations often preclude the use of complex assessment models and, as</w:delText>
        </w:r>
        <w:r w:rsidDel="1223AD0F">
          <w:delText xml:space="preserve"> such, many stocks are assessed using survey</w:delText>
        </w:r>
      </w:del>
      <w:ins w:author="Wheeland, Laura" w:date="2022-06-20T17:43:00Z" w:id="48">
        <w:del w:author="Koen-Alonso, Mariano" w:date="2022-06-24T12:00:00Z" w:id="49">
          <w:r w:rsidDel="1223AD0F">
            <w:delText>-based</w:delText>
          </w:r>
        </w:del>
      </w:ins>
      <w:del w:author="Koen-Alonso, Mariano" w:date="2022-06-24T12:00:00Z" w:id="50">
        <w:r w:rsidDel="1223AD0F">
          <w:delText xml:space="preserve"> indices</w:delText>
        </w:r>
      </w:del>
      <w:ins w:author="Wheeland, Laura" w:date="2022-06-20T17:43:00Z" w:id="51">
        <w:del w:author="Koen-Alonso, Mariano" w:date="2022-06-24T12:00:00Z" w:id="52">
          <w:r w:rsidDel="1223AD0F">
            <w:delText xml:space="preserve"> of abundance or biomass</w:delText>
          </w:r>
        </w:del>
      </w:ins>
      <w:del w:author="Koen-Alonso, Mariano" w:date="2022-06-24T12:00:00Z" w:id="53">
        <w:r w:rsidDel="1223AD0F">
          <w:delText xml:space="preserve">. </w:delText>
        </w:r>
      </w:del>
      <w:r w:rsidR="1223AD0F">
        <w:t xml:space="preserve">While model-based indices </w:t>
      </w:r>
      <w:del w:author="Koen-Alonso, Mariano" w:date="2022-06-24T12:02:00Z" w:id="54">
        <w:r w:rsidDel="1223AD0F">
          <w:delText xml:space="preserve">produced using </w:delText>
        </w:r>
      </w:del>
      <w:ins w:author="Koen-Alonso, Mariano" w:date="2022-06-24T12:02:00Z" w:id="55">
        <w:r w:rsidR="1223AD0F">
          <w:t xml:space="preserve">derived from </w:t>
        </w:r>
      </w:ins>
      <w:r w:rsidR="1223AD0F">
        <w:t xml:space="preserve">geostatistical approaches (e.g., </w:t>
      </w:r>
      <w:del w:author="Koen-Alonso, Mariano" w:date="2022-06-24T11:39:00Z" w:id="56">
        <w:r>
          <w:fldChar w:fldCharType="begin"/>
        </w:r>
        <w:r>
          <w:delInstrText xml:space="preserve">HYPERLINK "bookmark://ref-anderson2022" </w:delInstrText>
        </w:r>
        <w:r>
          <w:fldChar w:fldCharType="separate"/>
        </w:r>
      </w:del>
      <w:r>
        <w:rPr>
          <w:b/>
          <w:bCs/>
        </w:rPr>
        <w:t>Error! Hyperlink refe</w:t>
      </w:r>
      <w:r>
        <w:rPr>
          <w:b/>
          <w:bCs/>
        </w:rPr>
        <w:t>rence not valid.</w:t>
      </w:r>
      <w:del w:author="Koen-Alonso, Mariano" w:date="2022-06-24T11:39:00Z" w:id="57">
        <w:r>
          <w:fldChar w:fldCharType="end"/>
        </w:r>
      </w:del>
      <w:ins w:author="Koen-Alonso, Mariano" w:date="2022-06-24T11:39:00Z" w:id="58">
        <w:r w:rsidR="1223AD0F">
          <w:t>Anderson et al., 2022</w:t>
        </w:r>
      </w:ins>
      <w:r w:rsidR="1223AD0F">
        <w:t xml:space="preserve">; </w:t>
      </w:r>
      <w:del w:author="Koen-Alonso, Mariano" w:date="2022-06-24T11:39:00Z" w:id="59">
        <w:r>
          <w:fldChar w:fldCharType="begin"/>
        </w:r>
        <w:r>
          <w:delInstrText xml:space="preserve">HYPERLINK "bookmark://ref-thorson2015" </w:delInstrText>
        </w:r>
        <w:r>
          <w:fldChar w:fldCharType="separate"/>
        </w:r>
      </w:del>
      <w:r>
        <w:rPr>
          <w:b/>
          <w:bCs/>
        </w:rPr>
        <w:t>Error! Hyperlink reference not valid.</w:t>
      </w:r>
      <w:del w:author="Koen-Alonso, Mariano" w:date="2022-06-24T11:39:00Z" w:id="60">
        <w:r>
          <w:fldChar w:fldCharType="end"/>
        </w:r>
      </w:del>
      <w:ins w:author="Koen-Alonso, Mariano" w:date="2022-06-24T11:39:00Z" w:id="61">
        <w:r w:rsidR="1223AD0F">
          <w:t>Thorson et al., 2015</w:t>
        </w:r>
      </w:ins>
      <w:r w:rsidR="1223AD0F">
        <w:t xml:space="preserve">) are growing in popularity, </w:t>
      </w:r>
      <w:ins w:author="Koen-Alonso, Mariano" w:date="2022-06-24T12:01:00Z" w:id="62">
        <w:r w:rsidR="1223AD0F">
          <w:t xml:space="preserve">traditional </w:t>
        </w:r>
      </w:ins>
      <w:r w:rsidR="1223AD0F">
        <w:t>design-based estimators continue to be</w:t>
      </w:r>
      <w:ins w:author="Koen-Alonso, Mariano" w:date="2022-06-24T12:01:00Z" w:id="63">
        <w:r w:rsidR="1223AD0F">
          <w:t xml:space="preserve"> </w:t>
        </w:r>
      </w:ins>
      <w:ins w:author="Koen-Alonso, Mariano" w:date="2022-06-24T12:02:00Z" w:id="64">
        <w:r w:rsidR="1223AD0F">
          <w:t xml:space="preserve">the standard for the estimation of </w:t>
        </w:r>
      </w:ins>
      <w:ins w:author="Koen-Alonso, Mariano" w:date="2022-06-24T12:03:00Z" w:id="65">
        <w:r w:rsidR="1223AD0F">
          <w:t xml:space="preserve">survey biomass and abundance. Among these the most </w:t>
        </w:r>
      </w:ins>
      <w:ins w:author="Koen-Alonso, Mariano" w:date="2022-06-24T12:04:00Z" w:id="66">
        <w:r w:rsidR="1223AD0F">
          <w:t xml:space="preserve">common design for </w:t>
        </w:r>
      </w:ins>
      <w:ins w:author="Koen-Alonso, Mariano" w:date="2022-06-24T12:05:00Z" w:id="67">
        <w:r w:rsidR="1223AD0F">
          <w:t xml:space="preserve">fisheries surveys </w:t>
        </w:r>
      </w:ins>
      <w:ins w:author="Koen-Alonso, Mariano" w:date="2022-06-24T12:04:00Z" w:id="68">
        <w:r w:rsidR="1223AD0F">
          <w:t>is the</w:t>
        </w:r>
      </w:ins>
      <w:ins w:author="Koen-Alonso, Mariano" w:date="2022-06-24T12:05:00Z" w:id="69">
        <w:r w:rsidR="1223AD0F">
          <w:t xml:space="preserve"> random-stratified sampling</w:t>
        </w:r>
      </w:ins>
      <w:ins w:author="Koen-Alonso, Mariano" w:date="2022-06-24T12:32:00Z" w:id="70">
        <w:r w:rsidR="1223AD0F">
          <w:t xml:space="preserve"> </w:t>
        </w:r>
      </w:ins>
      <w:ins w:author="Koen-Alonso, Mariano" w:date="2022-06-24T12:35:00Z" w:id="71">
        <w:r w:rsidR="1223AD0F">
          <w:t xml:space="preserve">with </w:t>
        </w:r>
      </w:ins>
      <w:ins w:author="Koen-Alonso, Mariano" w:date="2022-06-24T12:33:00Z" w:id="72">
        <w:r w:rsidR="1223AD0F">
          <w:t>stratification mo</w:t>
        </w:r>
      </w:ins>
      <w:ins w:author="Koen-Alonso, Mariano" w:date="2022-06-24T12:34:00Z" w:id="73">
        <w:r w:rsidR="1223AD0F">
          <w:t xml:space="preserve">stly driven by </w:t>
        </w:r>
      </w:ins>
      <w:ins w:author="Koen-Alonso, Mariano" w:date="2022-06-24T12:33:00Z" w:id="74">
        <w:r w:rsidR="1223AD0F">
          <w:t>depth</w:t>
        </w:r>
      </w:ins>
      <w:ins w:author="Koen-Alonso, Mariano" w:date="2022-06-24T12:34:00Z" w:id="75">
        <w:r w:rsidR="1223AD0F">
          <w:t xml:space="preserve">. </w:t>
        </w:r>
      </w:ins>
      <w:del w:author="Koen-Alonso, Mariano" w:date="2022-06-24T12:01:00Z" w:id="76">
        <w:r w:rsidDel="1223AD0F">
          <w:delText xml:space="preserve"> widely used. </w:delText>
        </w:r>
      </w:del>
    </w:p>
    <w:p w:rsidR="001271E1" w:rsidP="645E1949" w:rsidRDefault="1223AD0F" w14:paraId="3F5DA491" w14:textId="55411149">
      <w:pPr>
        <w:pStyle w:val="FirstParagraph"/>
        <w:spacing w:line="259" w:lineRule="auto"/>
      </w:pPr>
      <w:r w:rsidR="1223AD0F">
        <w:rPr/>
        <w:t xml:space="preserve">In the Northwest Atlantic, </w:t>
      </w:r>
      <w:ins w:author="Koen-Alonso, Mariano" w:date="2022-06-24T12:37:00Z" w:id="135763988">
        <w:r w:rsidR="1223AD0F">
          <w:t>major bot</w:t>
        </w:r>
      </w:ins>
      <w:ins w:author="Koen-Alonso, Mariano" w:date="2022-06-24T12:38:00Z" w:id="1103626034">
        <w:r w:rsidR="1223AD0F">
          <w:t xml:space="preserve">tom trawl </w:t>
        </w:r>
      </w:ins>
      <w:r w:rsidR="1223AD0F">
        <w:rPr/>
        <w:t xml:space="preserve">surveys </w:t>
      </w:r>
      <w:del w:author="Koen-Alonso, Mariano" w:date="2022-06-24T12:37:00Z" w:id="378372390">
        <w:r w:rsidDel="005B4667">
          <w:delText xml:space="preserve">typically </w:delText>
        </w:r>
      </w:del>
      <w:r w:rsidR="1223AD0F">
        <w:rPr/>
        <w:t xml:space="preserve">follow a stratified-random sampling design with proportional allocation (e.g., </w:t>
      </w:r>
      <w:del w:author="Koen-Alonso, Mariano" w:date="2022-06-24T11:39:00Z" w:id="1301231912">
        <w:r>
          <w:fldChar w:fldCharType="begin"/>
        </w:r>
        <w:r>
          <w:delInstrText xml:space="preserve">HYPERLINK "bookmark://ref-gonzalez2022" </w:delInstrText>
        </w:r>
        <w:r>
          <w:fldChar w:fldCharType="separate"/>
        </w:r>
      </w:del>
      <w:r w:rsidRPr="3604EACC" w:rsidR="005B4667">
        <w:rPr>
          <w:b w:val="1"/>
          <w:bCs w:val="1"/>
        </w:rPr>
        <w:t>Error! Hyperlink reference not valid.</w:t>
      </w:r>
      <w:del w:author="Koen-Alonso, Mariano" w:date="2022-06-24T11:39:00Z" w:id="2079553760">
        <w:r>
          <w:fldChar w:fldCharType="end"/>
        </w:r>
      </w:del>
      <w:ins w:author="Koen-Alonso, Mariano" w:date="2022-06-24T11:39:00Z" w:id="1146976671">
        <w:r w:rsidR="1223AD0F">
          <w:t>González-Troncoso et al., 2022</w:t>
        </w:r>
      </w:ins>
      <w:r w:rsidR="1223AD0F">
        <w:rPr/>
        <w:t xml:space="preserve">; </w:t>
      </w:r>
      <w:del w:author="Koen-Alonso, Mariano" w:date="2022-06-24T11:39:00Z" w:id="35687667">
        <w:r>
          <w:fldChar w:fldCharType="begin"/>
        </w:r>
        <w:r>
          <w:delInstrText xml:space="preserve">HYPERLINK "bookma</w:delInstrText>
        </w:r>
        <w:r>
          <w:delInstrText xml:space="preserve">rk://ref-rideout2022" </w:delInstrText>
        </w:r>
        <w:r>
          <w:fldChar w:fldCharType="separate"/>
        </w:r>
      </w:del>
      <w:r w:rsidRPr="3604EACC" w:rsidR="005B4667">
        <w:rPr>
          <w:b w:val="1"/>
          <w:bCs w:val="1"/>
        </w:rPr>
        <w:t>Error! Hyperlink reference not valid.</w:t>
      </w:r>
      <w:del w:author="Koen-Alonso, Mariano" w:date="2022-06-24T11:39:00Z" w:id="1162869750">
        <w:r>
          <w:fldChar w:fldCharType="end"/>
        </w:r>
      </w:del>
      <w:ins w:author="Koen-Alonso, Mariano" w:date="2022-06-24T11:39:00Z" w:id="776688750">
        <w:r w:rsidR="1223AD0F">
          <w:t>Rideout et al., 2022</w:t>
        </w:r>
      </w:ins>
      <w:r w:rsidR="1223AD0F">
        <w:rPr/>
        <w:t>)</w:t>
      </w:r>
      <w:ins w:author="Perreault, Andrea" w:date="2022-06-21T12:52:00Z" w:id="1437217988">
        <w:r w:rsidR="1223AD0F">
          <w:t>,</w:t>
        </w:r>
      </w:ins>
      <w:ins w:author="Koen-Alonso, Mariano" w:date="2022-06-24T12:38:00Z" w:id="938603251">
        <w:r w:rsidR="1223AD0F">
          <w:t xml:space="preserve"> and the biomass and abundance indices are calcu</w:t>
        </w:r>
      </w:ins>
      <w:ins w:author="Koen-Alonso, Mariano" w:date="2022-06-24T12:39:00Z" w:id="1254553485">
        <w:r w:rsidR="1223AD0F">
          <w:t>lated accordingly</w:t>
        </w:r>
      </w:ins>
      <w:r w:rsidR="1223AD0F">
        <w:rPr/>
        <w:t xml:space="preserve"> </w:t>
      </w:r>
      <w:del w:author="Koen-Alonso, Mariano" w:date="2022-06-24T12:38:00Z" w:id="513271358">
        <w:r w:rsidDel="005B4667">
          <w:delText xml:space="preserve">and </w:delText>
        </w:r>
      </w:del>
      <w:del w:author="Koen-Alonso, Mariano" w:date="2022-06-24T12:39:00Z" w:id="1153218976">
        <w:r w:rsidDel="005B4667">
          <w:delText>indices are obtained using stratified analyses</w:delText>
        </w:r>
      </w:del>
      <w:r w:rsidR="1223AD0F">
        <w:rPr/>
        <w:t xml:space="preserve"> (e.g., </w:t>
      </w:r>
      <w:del w:author="Koen-Alonso, Mariano" w:date="2022-06-24T11:39:00Z" w:id="1545886180">
        <w:r>
          <w:fldChar w:fldCharType="begin"/>
        </w:r>
        <w:r>
          <w:delInstrText xml:space="preserve">HYPERLINK "bookmark://ref-sm</w:delInstrText>
        </w:r>
        <w:r>
          <w:delInstrText xml:space="preserve">ith1981" </w:delInstrText>
        </w:r>
        <w:r>
          <w:fldChar w:fldCharType="separate"/>
        </w:r>
      </w:del>
      <w:r w:rsidRPr="3604EACC" w:rsidR="005B4667">
        <w:rPr>
          <w:b w:val="1"/>
          <w:bCs w:val="1"/>
        </w:rPr>
        <w:t>Error! Hyperlink reference not valid.</w:t>
      </w:r>
      <w:del w:author="Koen-Alonso, Mariano" w:date="2022-06-24T11:39:00Z" w:id="364734008">
        <w:r>
          <w:fldChar w:fldCharType="end"/>
        </w:r>
      </w:del>
      <w:ins w:author="Koen-Alonso, Mariano" w:date="2022-06-24T11:39:00Z" w:id="776805132">
        <w:r w:rsidR="1223AD0F">
          <w:t>S. Smith and Somerton, 1981</w:t>
        </w:r>
      </w:ins>
      <w:r w:rsidR="1223AD0F">
        <w:rPr/>
        <w:t xml:space="preserve">). Unfortunately, the quantification of uncertainty around these estimates remains a challenge. Quantiles from a Student’s t distribution are </w:t>
      </w:r>
      <w:del w:author="Koen-Alonso, Mariano" w:date="2022-06-24T12:40:00Z" w:id="87398037">
        <w:r w:rsidDel="005B4667">
          <w:delText xml:space="preserve">often used </w:delText>
        </w:r>
      </w:del>
      <w:ins w:author="Koen-Alonso, Mariano" w:date="2022-06-24T12:40:00Z" w:id="906180874">
        <w:r w:rsidR="1223AD0F">
          <w:t xml:space="preserve">the standard </w:t>
        </w:r>
      </w:ins>
      <w:r w:rsidR="1223AD0F">
        <w:rPr/>
        <w:t>to approximate the uncertainty around stratified estimates</w:t>
      </w:r>
      <w:ins w:author="Koen-Alonso, Mariano" w:date="2022-06-24T12:41:00Z" w:id="1832317368">
        <w:r w:rsidR="1223AD0F">
          <w:t xml:space="preserve"> (Cochran, 1977, Seber 1982)</w:t>
        </w:r>
      </w:ins>
      <w:r w:rsidR="1223AD0F">
        <w:rPr/>
        <w:t>; however, the lower limits of this approximation can result in</w:t>
      </w:r>
      <w:ins w:author="Wheeland, Laura" w:date="2022-06-20T17:44:00Z" w:id="1263767918">
        <w:r w:rsidR="1223AD0F">
          <w:t xml:space="preserve"> unrealistic</w:t>
        </w:r>
      </w:ins>
      <w:r w:rsidR="1223AD0F">
        <w:rPr/>
        <w:t xml:space="preserve"> negative values</w:t>
      </w:r>
      <w:del w:author="Wheeland, Laura" w:date="2022-06-20T17:44:00Z" w:id="669099606">
        <w:r w:rsidDel="005B4667">
          <w:delText>, which is unrealistic</w:delText>
        </w:r>
      </w:del>
      <w:r w:rsidR="1223AD0F">
        <w:rPr/>
        <w:t xml:space="preserve"> (</w:t>
      </w:r>
      <w:del w:author="Koen-Alonso, Mariano" w:date="2022-06-24T11:39:00Z" w:id="618423568">
        <w:r>
          <w:fldChar w:fldCharType="begin"/>
        </w:r>
        <w:r>
          <w:delInstrText xml:space="preserve">HYPERLINK "bookmark://ref-cadigan2011" </w:delInstrText>
        </w:r>
        <w:r>
          <w:fldChar w:fldCharType="separate"/>
        </w:r>
      </w:del>
      <w:r w:rsidRPr="3604EACC" w:rsidR="005B4667">
        <w:rPr>
          <w:b w:val="1"/>
          <w:bCs w:val="1"/>
        </w:rPr>
        <w:t>Error! Hyperlink reference not valid.</w:t>
      </w:r>
      <w:del w:author="Koen-Alonso, Mariano" w:date="2022-06-24T11:39:00Z" w:id="1179524057">
        <w:r>
          <w:fldChar w:fldCharType="end"/>
        </w:r>
      </w:del>
      <w:ins w:author="Koen-Alonso, Mariano" w:date="2022-06-24T11:39:00Z" w:id="2063768004">
        <w:r w:rsidR="1223AD0F">
          <w:t>Cadigan, 2011</w:t>
        </w:r>
      </w:ins>
      <w:r w:rsidR="1223AD0F">
        <w:rPr/>
        <w:t xml:space="preserve">). </w:t>
      </w:r>
      <w:ins w:author="Koen-Alonso, Mariano" w:date="2022-06-24T12:42:00Z" w:id="1516621097">
        <w:r w:rsidR="1223AD0F">
          <w:t xml:space="preserve"> Here </w:t>
        </w:r>
      </w:ins>
      <w:del w:author="Koen-Alonso, Mariano" w:date="2022-06-24T12:42:00Z" w:id="1138921480">
        <w:r w:rsidDel="005B4667">
          <w:delText>W</w:delText>
        </w:r>
      </w:del>
      <w:ins w:author="Koen-Alonso, Mariano" w:date="2022-06-24T12:42:00Z" w:id="1946957018">
        <w:r w:rsidR="1223AD0F">
          <w:t>w</w:t>
        </w:r>
      </w:ins>
      <w:r w:rsidR="1223AD0F">
        <w:rPr/>
        <w:t>e</w:t>
      </w:r>
      <w:proofErr w:type="gramEnd"/>
      <w:r w:rsidR="1223AD0F">
        <w:rPr/>
        <w:t xml:space="preserve"> propose an alternate approximation </w:t>
      </w:r>
      <w:del w:author="Koen-Alonso, Mariano" w:date="2022-06-24T12:43:00Z" w:id="1692436002">
        <w:r w:rsidDel="005B4667">
          <w:delText xml:space="preserve">of </w:delText>
        </w:r>
      </w:del>
      <w:ins w:author="Koen-Alonso, Mariano" w:date="2022-06-24T12:43:00Z" w:id="1552197673">
        <w:r w:rsidR="1223AD0F">
          <w:t xml:space="preserve">to </w:t>
        </w:r>
        <w:r w:rsidR="1223AD0F">
          <w:t xml:space="preserve">the </w:t>
        </w:r>
      </w:ins>
      <w:r w:rsidR="1223AD0F">
        <w:rPr/>
        <w:t>uncertainty using the Gamma distribution which accounts for the positive and skewed nature of survey indices.</w:t>
      </w:r>
    </w:p>
    <w:p w:rsidR="001271E1" w:rsidRDefault="645E1949" w14:paraId="24924C10" w14:textId="77777777">
      <w:pPr>
        <w:pStyle w:val="Heading1"/>
      </w:pPr>
      <w:bookmarkStart w:name="methods" w:id="107"/>
      <w:bookmarkEnd w:id="7"/>
      <w:r>
        <w:t>Methods</w:t>
      </w:r>
    </w:p>
    <w:p w:rsidR="645E1949" w:rsidP="645E1949" w:rsidRDefault="645E1949" w14:paraId="3D01E3D4" w14:textId="442B8733">
      <w:pPr>
        <w:pStyle w:val="FirstParagraph"/>
        <w:rPr>
          <w:ins w:author="Koen-Alonso, Mariano" w:date="2022-06-24T12:49:00Z" w:id="108"/>
          <w:i/>
          <w:iCs/>
        </w:rPr>
      </w:pPr>
      <w:ins w:author="Koen-Alonso, Mariano" w:date="2022-06-24T12:49:00Z" w:id="109">
        <w:r w:rsidRPr="645E1949">
          <w:rPr>
            <w:i/>
            <w:iCs/>
            <w:rPrChange w:author="Koen-Alonso, Mariano" w:date="2022-06-24T12:49:00Z" w:id="110">
              <w:rPr/>
            </w:rPrChange>
          </w:rPr>
          <w:t>Rationale</w:t>
        </w:r>
      </w:ins>
    </w:p>
    <w:p w:rsidR="001271E1" w:rsidRDefault="564493EE" w14:paraId="111AABEF" w14:textId="4E8C59F5">
      <w:pPr>
        <w:pStyle w:val="FirstParagraph"/>
        <w:rPr>
          <w:ins w:author="Koen-Alonso, Mariano" w:date="2022-06-24T13:35:00Z" w:id="111"/>
        </w:rPr>
      </w:pPr>
      <w:ins w:author="Koen-Alonso, Mariano" w:date="2022-06-24T13:35:00Z" w:id="112">
        <w:r>
          <w:t xml:space="preserve">The derivation of the standard mean and variance estimators from a random-stratified sampling design is constructed using the general properties of the mean and variance, building these estimators from the straightforward concept that the overall mean represents a weighted average of the strata means, and where the weights applied are constants derived from the stratification scheme (e.g. Cochran 1977)  </w:t>
        </w:r>
      </w:ins>
    </w:p>
    <w:p w:rsidR="001271E1" w:rsidP="001271E1" w:rsidRDefault="564493EE" w14:paraId="2BB7019B" w14:textId="64DB04BA">
      <w:pPr>
        <w:pStyle w:val="FirstParagraph"/>
        <w:rPr>
          <w:ins w:author="Koen-Alonso, Mariano" w:date="2022-06-24T13:35:00Z" w:id="113"/>
        </w:rPr>
        <w:pPrChange w:author="Koen-Alonso, Mariano" w:date="2022-06-24T13:35:00Z" w:id="114">
          <w:pPr/>
        </w:pPrChange>
      </w:pPr>
      <w:ins w:author="Koen-Alonso, Mariano" w:date="2022-06-24T13:35:00Z" w:id="115">
        <w:r>
          <w:t xml:space="preserve">One important feature of this derivation is that it does not depend on a particular underlying distribution. The estimators of the mean and variance are valid ones irrespective of the distribution of the data. Furthermore, once the mean and variance are estimated, it is the approximation to the confidence intervals under the assumption of a normal distribution what leads to the use of normal quantiles to approximate the confidence intervals when sample sizes are large, or the use of the Student's t distribution when sample sizes are small (i.e. few degrees of freedom per stratum) and which allows for considering the sampling errors (Cochran 1977). </w:t>
        </w:r>
      </w:ins>
    </w:p>
    <w:p w:rsidR="001271E1" w:rsidP="001271E1" w:rsidRDefault="564493EE" w14:paraId="067D7D4E" w14:textId="77779D7A">
      <w:pPr>
        <w:pStyle w:val="FirstParagraph"/>
        <w:rPr>
          <w:ins w:author="Koen-Alonso, Mariano" w:date="2022-06-24T13:35:00Z" w:id="116"/>
        </w:rPr>
        <w:pPrChange w:author="Koen-Alonso, Mariano" w:date="2022-06-24T13:35:00Z" w:id="117">
          <w:pPr/>
        </w:pPrChange>
      </w:pPr>
      <w:ins w:author="Koen-Alonso, Mariano" w:date="2022-06-24T13:35:00Z" w:id="118">
        <w:r>
          <w:t xml:space="preserve">Therefore, the issue of negative values for the confidence interval of strictly positive quantities like biomass and abundance is not linked to the random-stratified estimators themselves, but to the subsequent assumption of normality used in the approximation of the confidence intervals. This is the reason that justifies the application of resampling techniques like bootstrap to derive more realistic confidence intervals for random-stratified estimators.  </w:t>
        </w:r>
      </w:ins>
    </w:p>
    <w:p w:rsidR="001271E1" w:rsidP="001271E1" w:rsidRDefault="564493EE" w14:paraId="6548F8A9" w14:textId="275F2913">
      <w:pPr>
        <w:pStyle w:val="FirstParagraph"/>
        <w:rPr>
          <w:ins w:author="Koen-Alonso, Mariano" w:date="2022-06-24T13:43:00Z" w:id="119"/>
        </w:rPr>
        <w:pPrChange w:author="Koen-Alonso, Mariano" w:date="2022-06-24T13:35:00Z" w:id="120">
          <w:pPr/>
        </w:pPrChange>
      </w:pPr>
      <w:ins w:author="Koen-Alonso, Mariano" w:date="2022-06-24T13:35:00Z" w:id="121">
        <w:r>
          <w:t xml:space="preserve">While resampling techniques can be an effective tool to generate confidence intervals, depending on the case in hand, they could require additional computing power and programming efforts. These additional steps should not be a deterrent to implementing them when required but having a simpler alternative that addresses the issues linked to the normal approximation can also be useful. </w:t>
        </w:r>
      </w:ins>
    </w:p>
    <w:p w:rsidR="001271E1" w:rsidRDefault="564493EE" w14:paraId="708D6584" w14:textId="4B9CADB1">
      <w:pPr>
        <w:pStyle w:val="FirstParagraph"/>
        <w:rPr>
          <w:ins w:author="Koen-Alonso, Mariano" w:date="2022-06-24T13:43:00Z" w:id="122"/>
        </w:rPr>
      </w:pPr>
      <w:ins w:author="Koen-Alonso, Mariano" w:date="2022-06-24T13:35:00Z" w:id="123">
        <w:r>
          <w:t xml:space="preserve">A cursory examination of biomass and abundance indices from research surveys </w:t>
        </w:r>
      </w:ins>
      <w:ins w:author="Koen-Alonso, Mariano" w:date="2022-06-24T13:36:00Z" w:id="124">
        <w:r>
          <w:t>not only shows that</w:t>
        </w:r>
      </w:ins>
      <w:ins w:author="Koen-Alonso, Mariano" w:date="2022-06-24T13:37:00Z" w:id="125">
        <w:r>
          <w:t xml:space="preserve"> there are no negative values (thankfully), but that the distributions are seldom </w:t>
        </w:r>
      </w:ins>
      <w:ins w:author="Koen-Alonso, Mariano" w:date="2022-06-24T13:38:00Z" w:id="126">
        <w:r>
          <w:t xml:space="preserve">symmetrical; long positive tails are often observed. </w:t>
        </w:r>
      </w:ins>
      <w:ins w:author="Koen-Alonso, Mariano" w:date="2022-06-24T13:39:00Z" w:id="127">
        <w:r>
          <w:t xml:space="preserve">Given these features, a logical choice for describing these data  is the Gamma distribution. This </w:t>
        </w:r>
      </w:ins>
      <w:ins w:author="Koen-Alonso, Mariano" w:date="2022-06-24T13:40:00Z" w:id="128">
        <w:r>
          <w:t>distribution is always positive, and depending on the parametrization, it can be fairly sym</w:t>
        </w:r>
      </w:ins>
      <w:ins w:author="Koen-Alonso, Mariano" w:date="2022-06-24T13:41:00Z" w:id="129">
        <w:r>
          <w:t xml:space="preserve">metrical (i.e. normal-like) or have a </w:t>
        </w:r>
      </w:ins>
      <w:ins w:author="Koen-Alonso, Mariano" w:date="2022-06-24T13:42:00Z" w:id="130">
        <w:r>
          <w:t xml:space="preserve">long right tail. </w:t>
        </w:r>
      </w:ins>
    </w:p>
    <w:p w:rsidR="001271E1" w:rsidP="001271E1" w:rsidRDefault="564493EE" w14:paraId="60E8FAF6" w14:textId="36C3AEFC">
      <w:pPr>
        <w:pStyle w:val="BodyText"/>
        <w:rPr>
          <w:ins w:author="Koen-Alonso, Mariano" w:date="2022-06-24T13:48:00Z" w:id="131"/>
          <w:szCs w:val="22"/>
        </w:rPr>
        <w:pPrChange w:author="Koen-Alonso, Mariano" w:date="2022-06-24T13:43:00Z" w:id="132">
          <w:pPr>
            <w:pStyle w:val="FirstParagraph"/>
          </w:pPr>
        </w:pPrChange>
      </w:pPr>
      <w:ins w:author="Koen-Alonso, Mariano" w:date="2022-06-24T13:43:00Z" w:id="133">
        <w:r w:rsidRPr="564493EE">
          <w:rPr>
            <w:szCs w:val="22"/>
          </w:rPr>
          <w:t xml:space="preserve">Given that the standard approach to </w:t>
        </w:r>
      </w:ins>
      <w:ins w:author="Koen-Alonso, Mariano" w:date="2022-06-24T13:44:00Z" w:id="134">
        <w:r w:rsidRPr="564493EE">
          <w:rPr>
            <w:szCs w:val="22"/>
          </w:rPr>
          <w:t xml:space="preserve">approximate confidence intervals relies on the assumption of a normal distribution, here we propose that by simply changing the assumed distribution </w:t>
        </w:r>
      </w:ins>
      <w:ins w:author="Koen-Alonso, Mariano" w:date="2022-06-24T13:45:00Z" w:id="135">
        <w:r w:rsidRPr="564493EE">
          <w:rPr>
            <w:szCs w:val="22"/>
          </w:rPr>
          <w:t>we can provide a better approximation to the confidence intervals which does not suffer from unde</w:t>
        </w:r>
      </w:ins>
      <w:ins w:author="Koen-Alonso, Mariano" w:date="2022-06-24T13:46:00Z" w:id="136">
        <w:r w:rsidRPr="564493EE">
          <w:rPr>
            <w:szCs w:val="22"/>
          </w:rPr>
          <w:t xml:space="preserve">sired features (e.g. negative lower values), while better resembling observed distributions (e.g. </w:t>
        </w:r>
      </w:ins>
      <w:ins w:author="Koen-Alonso, Mariano" w:date="2022-06-24T13:47:00Z" w:id="137">
        <w:r w:rsidRPr="564493EE">
          <w:rPr>
            <w:szCs w:val="22"/>
          </w:rPr>
          <w:t xml:space="preserve">asymmetrical distribution with longer positive tails). </w:t>
        </w:r>
      </w:ins>
    </w:p>
    <w:p w:rsidR="001271E1" w:rsidP="564493EE" w:rsidRDefault="564493EE" w14:paraId="6ADBCAB5" w14:textId="6346F281">
      <w:pPr>
        <w:pStyle w:val="BodyText"/>
        <w:rPr>
          <w:ins w:author="Koen-Alonso, Mariano" w:date="2022-06-24T13:48:00Z" w:id="138"/>
          <w:szCs w:val="22"/>
        </w:rPr>
      </w:pPr>
      <w:ins w:author="Koen-Alonso, Mariano" w:date="2022-06-24T13:48:00Z" w:id="139">
        <w:r w:rsidRPr="564493EE">
          <w:rPr>
            <w:i/>
            <w:iCs/>
            <w:szCs w:val="22"/>
            <w:rPrChange w:author="Koen-Alonso, Mariano" w:date="2022-06-24T13:48:00Z" w:id="140">
              <w:rPr>
                <w:szCs w:val="22"/>
              </w:rPr>
            </w:rPrChange>
          </w:rPr>
          <w:t>Calculation</w:t>
        </w:r>
      </w:ins>
    </w:p>
    <w:p w:rsidR="001271E1" w:rsidP="564493EE" w:rsidRDefault="2632748F" w14:paraId="2655859D" w14:textId="1E1B93BC">
      <w:pPr>
        <w:pStyle w:val="BodyText"/>
        <w:rPr>
          <w:ins w:author="Koen-Alonso, Mariano" w:date="2022-06-24T13:53:00Z" w:id="141"/>
          <w:szCs w:val="22"/>
        </w:rPr>
      </w:pPr>
      <w:r>
        <w:t xml:space="preserve">Provided data from a </w:t>
      </w:r>
      <w:ins w:author="Koen-Alonso, Mariano" w:date="2022-06-24T13:56:00Z" w:id="142">
        <w:r>
          <w:t xml:space="preserve">bottom trawl </w:t>
        </w:r>
      </w:ins>
      <w:r>
        <w:t xml:space="preserve">stratified-random survey, average </w:t>
      </w:r>
      <w:del w:author="Koen-Alonso, Mariano" w:date="2022-06-24T13:56:00Z" w:id="143">
        <w:r w:rsidDel="2632748F" w:rsidR="005B4667">
          <w:delText xml:space="preserve">trawlable </w:delText>
        </w:r>
      </w:del>
      <w:del w:author="Koen-Alonso, Mariano" w:date="2022-06-24T13:48:00Z" w:id="144">
        <w:r w:rsidDel="20BED51E" w:rsidR="005B4667">
          <w:delText>abundance or</w:delText>
        </w:r>
      </w:del>
      <w:r>
        <w:t xml:space="preserve"> biomass</w:t>
      </w:r>
      <w:ins w:author="Koen-Alonso, Mariano" w:date="2022-06-24T13:48:00Z" w:id="145">
        <w:r>
          <w:t xml:space="preserve"> or abun</w:t>
        </w:r>
      </w:ins>
      <w:ins w:author="Koen-Alonso, Mariano" w:date="2022-06-24T13:49:00Z" w:id="146">
        <w:r>
          <w:t>dance</w:t>
        </w:r>
      </w:ins>
      <w:r>
        <w:t xml:space="preserv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w:t>
      </w:r>
      <w:ins w:author="Perreault, Andrea" w:date="2022-06-21T13:33:00Z" w:id="147">
        <w:r>
          <w:t xml:space="preserve"> over the stock area</w:t>
        </w:r>
      </w:ins>
      <w:r>
        <w:t xml:space="preserve"> can</w:t>
      </w:r>
      <w:commentRangeStart w:id="148"/>
      <w:commentRangeStart w:id="149"/>
      <w:r>
        <w:t xml:space="preserve"> be estimated using </w:t>
      </w:r>
      <w:ins w:author="Koen-Alonso, Mariano" w:date="2022-06-24T13:49:00Z" w:id="150">
        <w:r>
          <w:t xml:space="preserve">the </w:t>
        </w:r>
      </w:ins>
      <w:r>
        <w:t xml:space="preserve">standard </w:t>
      </w:r>
      <w:ins w:author="Koen-Alonso, Mariano" w:date="2022-06-24T13:50:00Z" w:id="151">
        <w:r>
          <w:t xml:space="preserve">random-stratified </w:t>
        </w:r>
      </w:ins>
      <w:r>
        <w:t>design</w:t>
      </w:r>
      <w:del w:author="Koen-Alonso, Mariano" w:date="2022-06-24T13:50:00Z" w:id="152">
        <w:r w:rsidDel="20BED51E" w:rsidR="005B4667">
          <w:delText>-based</w:delText>
        </w:r>
      </w:del>
      <w:r>
        <w:t xml:space="preserve"> </w:t>
      </w:r>
      <w:del w:author="Koen-Alonso, Mariano" w:date="2022-06-24T13:50:00Z" w:id="153">
        <w:r w:rsidDel="20BED51E" w:rsidR="005B4667">
          <w:delText xml:space="preserve">formula </w:delText>
        </w:r>
      </w:del>
      <w:ins w:author="Koen-Alonso, Mariano" w:date="2022-06-24T13:51:00Z" w:id="154">
        <w:r>
          <w:t>calculations</w:t>
        </w:r>
      </w:ins>
      <w:ins w:author="Koen-Alonso, Mariano" w:date="2022-06-24T13:50:00Z" w:id="155">
        <w:r>
          <w:t xml:space="preserve"> </w:t>
        </w:r>
      </w:ins>
      <w:r>
        <w:t>(</w:t>
      </w:r>
      <w:hyperlink w:anchor="ref-cochran1977">
        <w:r>
          <w:rPr>
            <w:rStyle w:val="Hyperlink"/>
          </w:rPr>
          <w:t>Cochran, 1977</w:t>
        </w:r>
      </w:hyperlink>
      <w:r>
        <w:t xml:space="preserve">; </w:t>
      </w:r>
      <w:hyperlink w:anchor="ref-smith1990">
        <w:r>
          <w:rPr>
            <w:rStyle w:val="Hyperlink"/>
          </w:rPr>
          <w:t>S. J. Smith, 1990</w:t>
        </w:r>
      </w:hyperlink>
      <w:r>
        <w:t xml:space="preserve">; </w:t>
      </w:r>
      <w:hyperlink w:anchor="ref-smith1981">
        <w:r>
          <w:rPr>
            <w:rStyle w:val="Hyperlink"/>
          </w:rPr>
          <w:t>S. Smith and Somerton, 1981</w:t>
        </w:r>
      </w:hyperlink>
      <w:r>
        <w:t xml:space="preserve">). </w:t>
      </w:r>
      <w:ins w:author="Koen-Alonso, Mariano" w:date="2022-06-24T13:58:00Z" w:id="156">
        <w:r>
          <w:t xml:space="preserve"> </w:t>
        </w:r>
      </w:ins>
      <w:commentRangeEnd w:id="148"/>
      <w:r w:rsidR="005B4667">
        <w:commentReference w:id="148"/>
      </w:r>
      <w:commentRangeEnd w:id="149"/>
      <w:r w:rsidR="005B4667">
        <w:commentReference w:id="149"/>
      </w:r>
      <w:ins w:author="Koen-Alonso, Mariano" w:date="2022-06-24T13:51:00Z" w:id="157">
        <w:r w:rsidRPr="20BED51E" w:rsidR="564493EE">
          <w:rPr>
            <w:szCs w:val="22"/>
          </w:rPr>
          <w:t xml:space="preserve">These estimates can then be used to </w:t>
        </w:r>
      </w:ins>
      <w:ins w:author="Koen-Alonso, Mariano" w:date="2022-06-24T13:52:00Z" w:id="158">
        <w:r w:rsidRPr="20BED51E" w:rsidR="564493EE">
          <w:rPr>
            <w:szCs w:val="22"/>
          </w:rPr>
          <w:t xml:space="preserve">calculate the </w:t>
        </w:r>
      </w:ins>
      <w:ins w:author="Koen-Alonso, Mariano" w:date="2022-06-24T14:00:00Z" w:id="159">
        <w:r w:rsidRPr="20BED51E" w:rsidR="564493EE">
          <w:rPr>
            <w:szCs w:val="22"/>
          </w:rPr>
          <w:t xml:space="preserve">scale (theta) and shape (k) </w:t>
        </w:r>
      </w:ins>
      <w:ins w:author="Koen-Alonso, Mariano" w:date="2022-06-24T13:52:00Z" w:id="160">
        <w:r w:rsidRPr="20BED51E" w:rsidR="564493EE">
          <w:rPr>
            <w:szCs w:val="22"/>
          </w:rPr>
          <w:t>parameters of the corresponding Gamma distribution</w:t>
        </w:r>
      </w:ins>
      <w:ins w:author="Koen-Alonso, Mariano" w:date="2022-06-24T14:00:00Z" w:id="161">
        <w:r w:rsidRPr="20BED51E" w:rsidR="564493EE">
          <w:rPr>
            <w:szCs w:val="22"/>
          </w:rPr>
          <w:t xml:space="preserve"> as:</w:t>
        </w:r>
      </w:ins>
    </w:p>
    <w:p w:rsidR="001271E1" w:rsidP="564493EE" w:rsidRDefault="005B4667" w14:paraId="5CF8EB20" w14:textId="6ED0C867">
      <w:pPr>
        <w:pStyle w:val="BodyText"/>
        <w:rPr>
          <w:del w:author="Koen-Alonso, Mariano" w:date="2022-06-24T13:58:00Z" w:id="162"/>
          <w:szCs w:val="22"/>
        </w:rPr>
      </w:pPr>
      <w:commentRangeStart w:id="163"/>
      <w:del w:author="Koen-Alonso, Mariano" w:date="2022-06-24T13:58:00Z" w:id="164">
        <w:r w:rsidDel="2632748F">
          <w:delText>Instead of using a Student’s t distribution to describe uncertainty</w:delText>
        </w:r>
      </w:del>
      <w:del w:author="Wheeland, Laura" w:date="2022-06-20T17:45:00Z" w:id="165">
        <w:r w:rsidDel="20BED51E">
          <w:delText xml:space="preserve"> and allow negative values</w:delText>
        </w:r>
      </w:del>
      <w:del w:author="Koen-Alonso, Mariano" w:date="2022-06-24T13:58:00Z" w:id="166">
        <w:r w:rsidDel="2632748F">
          <w:delText xml:space="preserve">, we apply the Gamma distribution by </w:delText>
        </w:r>
        <w:commentRangeStart w:id="167"/>
        <w:r w:rsidDel="2632748F">
          <w:delText>translating</w:delText>
        </w:r>
      </w:del>
      <w:commentRangeEnd w:id="167"/>
      <w:r>
        <w:commentReference w:id="167"/>
      </w:r>
      <w:del w:author="Koen-Alonso, Mariano" w:date="2022-06-24T13:58:00Z" w:id="168">
        <w:r w:rsidDel="2632748F">
          <w:delText xml:space="preserve">  and  to scale () and</w:delText>
        </w:r>
        <w:r w:rsidDel="2632748F">
          <w:delText xml:space="preserve"> shape () parameters as follows:</w:delText>
        </w:r>
      </w:del>
      <w:commentRangeEnd w:id="163"/>
      <w:r>
        <w:commentReference w:id="163"/>
      </w:r>
    </w:p>
    <w:p w:rsidR="564493EE" w:rsidP="564493EE" w:rsidRDefault="564493EE" w14:paraId="4076F438" w14:textId="74245E06">
      <w:pPr>
        <w:pStyle w:val="BodyText"/>
        <w:jc w:val="center"/>
        <w:rPr>
          <w:ins w:author="Koen-Alonso, Mariano" w:date="2022-06-24T13:51:00Z" w:id="169"/>
        </w:rPr>
      </w:pPr>
    </w:p>
    <w:p w:rsidR="001271E1" w:rsidRDefault="005B4667" w14:paraId="6E1D444E" w14:textId="77777777">
      <w:pPr>
        <w:pStyle w:val="BodyText"/>
      </w:pPr>
      <m:oMathPara>
        <m:oMathParaPr>
          <m:jc m:val="center"/>
        </m:oMathParaPr>
        <m:oMath>
          <m:acc>
            <m:accPr>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num>
            <m:den>
              <m:acc>
                <m:accPr>
                  <m:ctrlPr>
                    <w:rPr>
                      <w:rFonts w:ascii="Cambria Math" w:hAnsi="Cambria Math"/>
                    </w:rPr>
                  </m:ctrlPr>
                </m:accPr>
                <m:e>
                  <m:r>
                    <w:rPr>
                      <w:rFonts w:ascii="Cambria Math" w:hAnsi="Cambria Math"/>
                    </w:rPr>
                    <m:t>μ</m:t>
                  </m:r>
                </m:e>
              </m:acc>
            </m:den>
          </m:f>
          <m:r>
            <m:rPr>
              <m:sty m:val="p"/>
            </m:rPr>
            <w:rPr>
              <w:rFonts w:ascii="Cambria Math" w:hAnsi="Cambria Math"/>
            </w:rPr>
            <m:t>,</m:t>
          </m:r>
          <m:r>
            <w:rPr>
              <w:rFonts w:ascii="Cambria Math" w:hAnsi="Cambria Math"/>
            </w:rPr>
            <m:t>  </m:t>
          </m:r>
          <m:r>
            <m:rPr>
              <m:nor/>
            </m:rPr>
            <m:t>and</m:t>
          </m:r>
          <m:r>
            <w:rPr>
              <w:rFonts w:ascii="Cambria Math" w:hAnsi="Cambria Math"/>
            </w:rPr>
            <m:t>  </m:t>
          </m:r>
          <m:acc>
            <m:accPr>
              <m:ctrlPr>
                <w:rPr>
                  <w:rFonts w:ascii="Cambria Math" w:hAnsi="Cambria Math"/>
                </w:rPr>
              </m:ctrlPr>
            </m:accPr>
            <m:e>
              <m:r>
                <w:rPr>
                  <w:rFonts w:ascii="Cambria Math" w:hAnsi="Cambria Math"/>
                </w:rPr>
                <m:t>κ</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μ</m:t>
                      </m:r>
                    </m:e>
                  </m:acc>
                </m:e>
                <m:sup>
                  <m:r>
                    <w:rPr>
                      <w:rFonts w:ascii="Cambria Math" w:hAnsi="Cambria Math"/>
                    </w:rPr>
                    <m:t>2</m:t>
                  </m:r>
                </m:sup>
              </m:sSup>
            </m:num>
            <m:den>
              <m:acc>
                <m:accPr>
                  <m:ctrlPr>
                    <w:rPr>
                      <w:rFonts w:ascii="Cambria Math" w:hAnsi="Cambria Math"/>
                    </w:rPr>
                  </m:ctrlPr>
                </m:accPr>
                <m:e>
                  <m:r>
                    <w:rPr>
                      <w:rFonts w:ascii="Cambria Math" w:hAnsi="Cambria Math"/>
                    </w:rPr>
                    <m:t>θ</m:t>
                  </m:r>
                </m:e>
              </m:acc>
            </m:den>
          </m:f>
          <m:r>
            <m:rPr>
              <m:sty m:val="p"/>
            </m:rPr>
            <w:rPr>
              <w:rFonts w:ascii="Cambria Math" w:hAnsi="Cambria Math"/>
            </w:rPr>
            <m:t>.</m:t>
          </m:r>
        </m:oMath>
      </m:oMathPara>
    </w:p>
    <w:p w:rsidR="564493EE" w:rsidRDefault="20BED51E" w14:paraId="14029542" w14:textId="28AB7FDA">
      <w:pPr>
        <w:pStyle w:val="BodyText"/>
        <w:rPr>
          <w:ins w:author="Koen-Alonso, Mariano" w:date="2022-06-24T13:54:00Z" w:id="170"/>
          <w:szCs w:val="22"/>
        </w:rPr>
        <w:pPrChange w:author="Koen-Alonso, Mariano" w:date="2022-06-24T14:00:00Z" w:id="171">
          <w:pPr>
            <w:pStyle w:val="FirstParagraph"/>
          </w:pPr>
        </w:pPrChange>
      </w:pPr>
      <w:ins w:author="Koen-Alonso, Mariano" w:date="2022-06-24T14:04:00Z" w:id="172">
        <w:r w:rsidRPr="20BED51E">
          <w:rPr>
            <w:szCs w:val="22"/>
          </w:rPr>
          <w:t>The resulting Gamma distrib</w:t>
        </w:r>
      </w:ins>
      <w:ins w:author="Koen-Alonso, Mariano" w:date="2022-06-24T14:05:00Z" w:id="173">
        <w:r w:rsidRPr="20BED51E">
          <w:rPr>
            <w:szCs w:val="22"/>
          </w:rPr>
          <w:t xml:space="preserve">ution is then assumed </w:t>
        </w:r>
      </w:ins>
      <w:ins w:author="Koen-Alonso, Mariano" w:date="2022-06-24T14:06:00Z" w:id="174">
        <w:r w:rsidRPr="20BED51E">
          <w:rPr>
            <w:szCs w:val="22"/>
          </w:rPr>
          <w:t>to describe the data and its quantiles used to define the confidence intervals</w:t>
        </w:r>
      </w:ins>
      <w:ins w:author="Koen-Alonso, Mariano" w:date="2022-06-24T14:09:00Z" w:id="175">
        <w:r w:rsidRPr="20BED51E">
          <w:rPr>
            <w:szCs w:val="22"/>
          </w:rPr>
          <w:t xml:space="preserve"> in the same way the </w:t>
        </w:r>
      </w:ins>
      <w:ins w:author="Koen-Alonso, Mariano" w:date="2022-06-24T14:10:00Z" w:id="176">
        <w:r w:rsidRPr="20BED51E">
          <w:rPr>
            <w:szCs w:val="22"/>
          </w:rPr>
          <w:t>Normal or Student's t distributions are used in the standard approach.</w:t>
        </w:r>
      </w:ins>
    </w:p>
    <w:p w:rsidR="20BED51E" w:rsidP="20BED51E" w:rsidRDefault="20BED51E" w14:paraId="22A5288A" w14:textId="5F83CEBE">
      <w:pPr>
        <w:pStyle w:val="FirstParagraph"/>
        <w:rPr>
          <w:ins w:author="Koen-Alonso, Mariano" w:date="2022-06-24T14:03:00Z" w:id="177"/>
          <w:i/>
          <w:iCs/>
          <w:rPrChange w:author="Koen-Alonso, Mariano" w:date="2022-06-24T14:16:00Z" w:id="178">
            <w:rPr>
              <w:ins w:author="Koen-Alonso, Mariano" w:date="2022-06-24T14:03:00Z" w:id="179"/>
            </w:rPr>
          </w:rPrChange>
        </w:rPr>
      </w:pPr>
      <w:ins w:author="Koen-Alonso, Mariano" w:date="2022-06-24T14:16:00Z" w:id="180">
        <w:r w:rsidRPr="20BED51E">
          <w:rPr>
            <w:i/>
            <w:iCs/>
            <w:rPrChange w:author="Koen-Alonso, Mariano" w:date="2022-06-24T14:16:00Z" w:id="181">
              <w:rPr/>
            </w:rPrChange>
          </w:rPr>
          <w:t>Simulation testing</w:t>
        </w:r>
      </w:ins>
    </w:p>
    <w:p w:rsidR="001271E1" w:rsidRDefault="005B4667" w14:paraId="5C520D33" w14:textId="10BB1EB6">
      <w:pPr>
        <w:pStyle w:val="FirstParagraph"/>
        <w:rPr>
          <w:ins w:author="Koen-Alonso, Mariano" w:date="2022-06-24T14:16:00Z" w:id="182"/>
        </w:rPr>
      </w:pPr>
      <w:commentRangeStart w:id="183"/>
      <w:del w:author="Koen-Alonso, Mariano" w:date="2022-06-24T14:16:00Z" w:id="184">
        <w:r w:rsidDel="2632748F">
          <w:delText>Provided</w:delText>
        </w:r>
      </w:del>
      <w:commentRangeEnd w:id="183"/>
      <w:r>
        <w:commentReference w:id="183"/>
      </w:r>
      <w:del w:author="Koen-Alonso, Mariano" w:date="2022-06-24T14:16:00Z" w:id="185">
        <w:r w:rsidDel="2632748F">
          <w:delText xml:space="preserve"> these values, density, quantile, and random </w:delText>
        </w:r>
        <w:commentRangeStart w:id="186"/>
        <w:r w:rsidDel="2632748F">
          <w:delText>functions</w:delText>
        </w:r>
      </w:del>
      <w:commentRangeEnd w:id="186"/>
      <w:r>
        <w:commentReference w:id="186"/>
      </w:r>
      <w:del w:author="Koen-Alonso, Mariano" w:date="2022-06-24T14:16:00Z" w:id="187">
        <w:r w:rsidDel="2632748F">
          <w:delText xml:space="preserve"> for the Gamma distribution can be used to calculate probabilities. </w:delText>
        </w:r>
        <w:commentRangeStart w:id="188"/>
        <w:r w:rsidDel="2632748F">
          <w:delText>For instance, the probability that the index increas</w:delText>
        </w:r>
        <w:r w:rsidDel="2632748F">
          <w:delText>ed from one year to the next can be quantified.</w:delText>
        </w:r>
      </w:del>
      <w:commentRangeEnd w:id="188"/>
      <w:r>
        <w:commentReference w:id="188"/>
      </w:r>
      <w:r w:rsidR="2632748F">
        <w:t xml:space="preserve"> </w:t>
      </w:r>
    </w:p>
    <w:p w:rsidR="001271E1" w:rsidRDefault="001271E1" w14:paraId="3918B101" w14:textId="4C57EB70">
      <w:pPr>
        <w:pStyle w:val="FirstParagraph"/>
        <w:rPr>
          <w:ins w:author="Koen-Alonso, Mariano" w:date="2022-06-24T14:17:00Z" w:id="189"/>
        </w:rPr>
      </w:pPr>
    </w:p>
    <w:p w:rsidR="001271E1" w:rsidRDefault="2632748F" w14:paraId="226420C1" w14:textId="335A0DB5">
      <w:pPr>
        <w:pStyle w:val="FirstParagraph"/>
      </w:pPr>
      <w:r>
        <w:t xml:space="preserve">For some cases there might also be a need to calculate the probability that the current index is above or below an average level from a reference period,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If the reference period is based on the index, then the level cannot be perfectly known. To account for uncertainty around this reference,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w:t>
      </w:r>
      <w:commentRangeStart w:id="190"/>
      <w:r>
        <w:t>it is necessary to combine the variances across the indices.</w:t>
      </w:r>
      <w:commentRangeEnd w:id="190"/>
      <w:r w:rsidR="005B4667">
        <w:commentReference w:id="190"/>
      </w:r>
      <w:r>
        <w:t xml:space="preserve"> This is accomplished by averaging the means and summing equally weighted variances across a reference </w:t>
      </w:r>
      <w:del w:author="Wheeland, Laura" w:date="2022-06-20T17:46:00Z" w:id="191">
        <w:r w:rsidDel="20BED51E" w:rsidR="005B4667">
          <w:delText xml:space="preserve">set </w:delText>
        </w:r>
      </w:del>
      <w:ins w:author="Wheeland, Laura" w:date="2022-06-20T17:46:00Z" w:id="192">
        <w:r>
          <w:t xml:space="preserve">period </w:t>
        </w:r>
      </w:ins>
      <w:r>
        <w:t xml:space="preserve">of years </w:t>
      </w:r>
      <m:oMath>
        <m:r>
          <w:rPr>
            <w:rFonts w:ascii="Cambria Math" w:hAnsi="Cambria Math"/>
          </w:rPr>
          <m:t>R</m:t>
        </m:r>
      </m:oMath>
      <w:r>
        <w:t xml:space="preserve">, where </w:t>
      </w:r>
      <m:oMath>
        <m:d>
          <m:dPr>
            <m:begChr m:val="|"/>
            <m:endChr m:val="|"/>
            <m:ctrlPr>
              <w:rPr>
                <w:rFonts w:ascii="Cambria Math" w:hAnsi="Cambria Math"/>
              </w:rPr>
            </m:ctrlPr>
          </m:dPr>
          <m:e>
            <m:r>
              <w:rPr>
                <w:rFonts w:ascii="Cambria Math" w:hAnsi="Cambria Math"/>
              </w:rPr>
              <m:t>R</m:t>
            </m:r>
          </m:e>
        </m:d>
      </m:oMath>
      <w:r>
        <w:t xml:space="preserve"> is the</w:t>
      </w:r>
      <w:commentRangeStart w:id="193"/>
      <w:r>
        <w:t xml:space="preserve"> size</w:t>
      </w:r>
      <w:commentRangeEnd w:id="193"/>
      <w:r w:rsidR="005B4667">
        <w:commentReference w:id="193"/>
      </w:r>
      <w:r>
        <w:t xml:space="preserve"> of the </w:t>
      </w:r>
      <w:commentRangeStart w:id="194"/>
      <w:del w:author="Wheeland, Laura" w:date="2022-06-20T17:46:00Z" w:id="195">
        <w:r w:rsidDel="20BED51E" w:rsidR="005B4667">
          <w:delText>set</w:delText>
        </w:r>
      </w:del>
      <w:ins w:author="Wheeland, Laura" w:date="2022-06-20T17:46:00Z" w:id="196">
        <w:r>
          <w:t>period</w:t>
        </w:r>
      </w:ins>
      <w:r>
        <w:t>,</w:t>
      </w:r>
      <w:commentRangeEnd w:id="194"/>
      <w:r w:rsidR="005B4667">
        <w:commentReference w:id="194"/>
      </w:r>
    </w:p>
    <w:p w:rsidR="001271E1" w:rsidRDefault="005B4667" w14:paraId="39E11DFF" w14:textId="77777777">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y</m:t>
                          </m:r>
                        </m:sub>
                      </m:sSub>
                    </m:e>
                  </m:acc>
                </m:e>
              </m:nary>
            </m:num>
            <m:den>
              <m:d>
                <m:dPr>
                  <m:begChr m:val="|"/>
                  <m:endChr m:val="|"/>
                  <m:ctrlPr>
                    <w:rPr>
                      <w:rFonts w:ascii="Cambria Math" w:hAnsi="Cambria Math"/>
                    </w:rPr>
                  </m:ctrlPr>
                </m:dPr>
                <m:e>
                  <m:r>
                    <w:rPr>
                      <w:rFonts w:ascii="Cambria Math" w:hAnsi="Cambria Math"/>
                    </w:rPr>
                    <m:t>R</m:t>
                  </m:r>
                </m:e>
              </m:d>
            </m:den>
          </m:f>
          <m:r>
            <m:rPr>
              <m:sty m:val="p"/>
            </m:rPr>
            <w:rPr>
              <w:rFonts w:ascii="Cambria Math" w:hAnsi="Cambria Math"/>
            </w:rPr>
            <m:t>,</m:t>
          </m:r>
          <m:r>
            <w:rPr>
              <w:rFonts w:ascii="Cambria Math" w:hAnsi="Cambria Math"/>
            </w:rPr>
            <m:t> </m:t>
          </m:r>
          <m:r>
            <m:rPr>
              <m:nor/>
            </m:rPr>
            <m:t>and</m:t>
          </m:r>
          <m:r>
            <w:rPr>
              <w:rFonts w:ascii="Cambria Math" w:hAnsi="Cambria Math"/>
            </w:rPr>
            <m:t> </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d>
                    <m:dPr>
                      <m:begChr m:val="|"/>
                      <m:endChr m:val="|"/>
                      <m:ctrlPr>
                        <w:rPr>
                          <w:rFonts w:ascii="Cambria Math" w:hAnsi="Cambria Math"/>
                        </w:rPr>
                      </m:ctrlPr>
                    </m:dPr>
                    <m:e>
                      <m:r>
                        <w:rPr>
                          <w:rFonts w:ascii="Cambria Math" w:hAnsi="Cambria Math"/>
                        </w:rPr>
                        <m:t>R</m:t>
                      </m:r>
                    </m:e>
                  </m:d>
                </m:sup>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y</m:t>
                      </m:r>
                    </m:sub>
                    <m:sup>
                      <m:r>
                        <w:rPr>
                          <w:rFonts w:ascii="Cambria Math" w:hAnsi="Cambria Math"/>
                        </w:rPr>
                        <m:t>2</m:t>
                      </m:r>
                    </m:sup>
                  </m:sSubSup>
                </m:e>
              </m:nary>
            </m:num>
            <m:den>
              <m:d>
                <m:dPr>
                  <m:begChr m:val="|"/>
                  <m:endChr m:val="|"/>
                  <m:ctrlPr>
                    <w:rPr>
                      <w:rFonts w:ascii="Cambria Math" w:hAnsi="Cambria Math"/>
                    </w:rPr>
                  </m:ctrlPr>
                </m:dPr>
                <m:e>
                  <m:r>
                    <w:rPr>
                      <w:rFonts w:ascii="Cambria Math" w:hAnsi="Cambria Math"/>
                    </w:rPr>
                    <m:t>R</m:t>
                  </m:r>
                </m:e>
              </m:d>
            </m:den>
          </m:f>
          <m:r>
            <m:rPr>
              <m:sty m:val="p"/>
            </m:rPr>
            <w:rPr>
              <w:rFonts w:ascii="Cambria Math" w:hAnsi="Cambria Math"/>
            </w:rPr>
            <m:t>.</m:t>
          </m:r>
        </m:oMath>
      </m:oMathPara>
    </w:p>
    <w:p w:rsidR="001271E1" w:rsidRDefault="005B4667" w14:paraId="385DCC87" w14:textId="77777777">
      <w:pPr>
        <w:pStyle w:val="FirstParagraph"/>
      </w:pPr>
      <w:r>
        <w:t xml:space="preserve">This assumes that the estimates being averaged are independent. As above,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r</m:t>
            </m:r>
          </m:sub>
        </m:sSub>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r</m:t>
            </m:r>
          </m:sub>
          <m:sup>
            <m:r>
              <w:rPr>
                <w:rFonts w:ascii="Cambria Math" w:hAnsi="Cambria Math"/>
              </w:rPr>
              <m:t>2</m:t>
            </m:r>
          </m:sup>
        </m:sSubSup>
      </m:oMath>
      <w:r>
        <w:t xml:space="preserve"> can be converted to </w:t>
      </w:r>
      <m:oMath>
        <m:acc>
          <m:accPr>
            <m:ctrlPr>
              <w:rPr>
                <w:rFonts w:ascii="Cambria Math" w:hAnsi="Cambria Math"/>
              </w:rPr>
            </m:ctrlPr>
          </m:accPr>
          <m:e>
            <m:r>
              <w:rPr>
                <w:rFonts w:ascii="Cambria Math" w:hAnsi="Cambria Math"/>
              </w:rPr>
              <m:t>θ</m:t>
            </m:r>
          </m:e>
        </m:acc>
      </m:oMath>
      <w:r>
        <w:t xml:space="preserve"> and </w:t>
      </w:r>
      <m:oMath>
        <m:acc>
          <m:accPr>
            <m:ctrlPr>
              <w:rPr>
                <w:rFonts w:ascii="Cambria Math" w:hAnsi="Cambria Math"/>
              </w:rPr>
            </m:ctrlPr>
          </m:accPr>
          <m:e>
            <m:r>
              <w:rPr>
                <w:rFonts w:ascii="Cambria Math" w:hAnsi="Cambria Math"/>
              </w:rPr>
              <m:t>κ</m:t>
            </m:r>
          </m:e>
        </m:acc>
      </m:oMath>
      <w:r>
        <w:t xml:space="preserve"> parameters to approximate uncertainty.</w:t>
      </w:r>
    </w:p>
    <w:p w:rsidR="001271E1" w:rsidRDefault="005B4667" w14:paraId="6C260CD5" w14:textId="77777777">
      <w:pPr>
        <w:pStyle w:val="Heading2"/>
        <w:rPr>
          <w:del w:author="Koen-Alonso, Mariano" w:date="2022-06-24T14:16:00Z" w:id="197"/>
        </w:rPr>
      </w:pPr>
      <w:bookmarkStart w:name="simulation" w:id="198"/>
      <w:del w:author="Koen-Alonso, Mariano" w:date="2022-06-24T14:16:00Z" w:id="199">
        <w:r w:rsidDel="20BED51E">
          <w:delText>Simulation</w:delText>
        </w:r>
      </w:del>
    </w:p>
    <w:p w:rsidR="001271E1" w:rsidRDefault="2632748F" w14:paraId="717F26FD" w14:textId="22F2F97E">
      <w:pPr>
        <w:pStyle w:val="FirstParagraph"/>
      </w:pPr>
      <w:r>
        <w:t>We simulated a redfish-like population using the R package SimSurvey (</w:t>
      </w:r>
      <w:hyperlink w:anchor="ref-regular2020">
        <w:r w:rsidRPr="5A9533ED">
          <w:rPr>
            <w:rStyle w:val="Hyperlink"/>
          </w:rPr>
          <w:t>Regular et al., 2020</w:t>
        </w:r>
      </w:hyperlink>
      <w:r>
        <w:t>). The simulated population was based on the exponential decay cohort model where parameter settings for mortality, recruitment, and growth were based on assessments of redfish o</w:t>
      </w:r>
      <w:commentRangeStart w:id="200"/>
      <w:r>
        <w:t>n the Grand Bank</w:t>
      </w:r>
      <w:ins w:author="Perreault, Andrea" w:date="2022-06-21T14:02:00Z" w:id="201">
        <w:r>
          <w:t xml:space="preserve"> (see Appendix A for details)</w:t>
        </w:r>
      </w:ins>
      <w:commentRangeEnd w:id="200"/>
      <w:r w:rsidR="005B4667">
        <w:commentReference w:id="200"/>
      </w:r>
      <w:r>
        <w:t>. The simulated population w</w:t>
      </w:r>
      <w:del w:author="Perreault, Andrea" w:date="2022-06-21T14:02:00Z" w:id="202">
        <w:r w:rsidDel="2632748F" w:rsidR="005B4667">
          <w:delText>ere</w:delText>
        </w:r>
      </w:del>
      <w:ins w:author="Perreault, Andrea" w:date="2022-06-21T14:03:00Z" w:id="203">
        <w:r>
          <w:t>as</w:t>
        </w:r>
      </w:ins>
      <w:r>
        <w:t xml:space="preserve"> distributed through an area according to the age-year-space covariance with a parabolic relationship with depth. This survey area was 300 x 300 km with 10 km</w:t>
      </w:r>
      <w:r w:rsidRPr="5A9533ED">
        <w:rPr>
          <w:vertAlign w:val="superscript"/>
        </w:rPr>
        <w:t>2</w:t>
      </w:r>
      <w:r>
        <w:t xml:space="preserve"> 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sidRPr="5A9533ED">
        <w:rPr>
          <w:vertAlign w:val="superscript"/>
        </w:rPr>
        <w:t>2</w:t>
      </w:r>
      <w:r>
        <w:t>) and the minimum set per stratum was 2. The survey simulation was replicated five times over the same population.</w:t>
      </w:r>
    </w:p>
    <w:p w:rsidR="001271E1" w:rsidRDefault="20DE0069" w14:paraId="69723F71" w14:textId="0D0670E7">
      <w:pPr>
        <w:pStyle w:val="BodyText"/>
      </w:pPr>
      <w:r>
        <w:t>Average trawlable abundance (</w:t>
      </w:r>
      <m:oMath>
        <m:acc>
          <m:accPr>
            <m:ctrlPr>
              <w:rPr>
                <w:rFonts w:ascii="Cambria Math" w:hAnsi="Cambria Math"/>
              </w:rPr>
            </m:ctrlPr>
          </m:accPr>
          <m:e>
            <m:r>
              <w:rPr>
                <w:rFonts w:ascii="Cambria Math" w:hAnsi="Cambria Math"/>
              </w:rPr>
              <m:t>μ</m:t>
            </m:r>
          </m:e>
        </m:acc>
      </m:oMath>
      <w:r>
        <w:t>) and sampling variance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xml:space="preserve">) was calculated by year and </w:t>
      </w:r>
      <w:commentRangeStart w:id="204"/>
      <w:del w:author="Yalcin, Semra" w:date="2022-06-20T23:00:00Z" w:id="205">
        <w:r w:rsidDel="5A9533ED" w:rsidR="005B4667">
          <w:delText>replicate</w:delText>
        </w:r>
      </w:del>
      <w:ins w:author="Yalcin, Semra" w:date="2022-06-20T23:00:00Z" w:id="206">
        <w:r>
          <w:t>replicated</w:t>
        </w:r>
      </w:ins>
      <w:r>
        <w:t xml:space="preserve"> (20 years across 5 surveys) </w:t>
      </w:r>
      <w:commentRangeEnd w:id="204"/>
      <w:r w:rsidR="005B4667">
        <w:commentReference w:id="204"/>
      </w:r>
      <w:r>
        <w:t>using standard design-based estimators (</w:t>
      </w:r>
      <w:hyperlink w:anchor="ref-smith1990">
        <w:r>
          <w:rPr>
            <w:rStyle w:val="Hyperlink"/>
          </w:rPr>
          <w:t>S. J. Smith, 1990</w:t>
        </w:r>
      </w:hyperlink>
      <w:r>
        <w:t xml:space="preserve">; </w:t>
      </w:r>
      <w:hyperlink w:anchor="ref-smith1981">
        <w:r>
          <w:rPr>
            <w:rStyle w:val="Hyperlink"/>
          </w:rPr>
          <w:t>S. Smith and Somerton, 1981</w:t>
        </w:r>
      </w:hyperlink>
      <w:r>
        <w:t>)</w:t>
      </w:r>
      <w:ins w:author="Perreault, Andrea" w:date="2022-06-21T14:05:00Z" w:id="207">
        <w:r>
          <w:t>,</w:t>
        </w:r>
      </w:ins>
      <w:r>
        <w:t xml:space="preserve"> and these estimates were </w:t>
      </w:r>
      <w:commentRangeStart w:id="208"/>
      <w:r>
        <w:t>translated</w:t>
      </w:r>
      <w:commentRangeEnd w:id="208"/>
      <w:r w:rsidR="005B4667">
        <w:commentReference w:id="208"/>
      </w:r>
      <w:r>
        <w:t xml:space="preserve"> to scale (</w:t>
      </w:r>
      <m:oMath>
        <m:acc>
          <m:accPr>
            <m:ctrlPr>
              <w:rPr>
                <w:rFonts w:ascii="Cambria Math" w:hAnsi="Cambria Math"/>
              </w:rPr>
            </m:ctrlPr>
          </m:accPr>
          <m:e>
            <m:r>
              <w:rPr>
                <w:rFonts w:ascii="Cambria Math" w:hAnsi="Cambria Math"/>
              </w:rPr>
              <m:t>θ</m:t>
            </m:r>
          </m:e>
        </m:acc>
      </m:oMath>
      <w:r>
        <w:t>) and shape (</w:t>
      </w:r>
      <m:oMath>
        <m:acc>
          <m:accPr>
            <m:ctrlPr>
              <w:rPr>
                <w:rFonts w:ascii="Cambria Math" w:hAnsi="Cambria Math"/>
              </w:rPr>
            </m:ctrlPr>
          </m:accPr>
          <m:e>
            <m:r>
              <w:rPr>
                <w:rFonts w:ascii="Cambria Math" w:hAnsi="Cambria Math"/>
              </w:rPr>
              <m:t>κ</m:t>
            </m:r>
          </m:e>
        </m:acc>
      </m:oMath>
      <w:r>
        <w:t xml:space="preserve">) parameters </w:t>
      </w:r>
      <w:del w:author="Perreault, Andrea" w:date="2022-06-21T14:05:00Z" w:id="209">
        <w:r w:rsidDel="20DE0069" w:rsidR="005B4667">
          <w:delText xml:space="preserve">for the Gamma </w:delText>
        </w:r>
        <w:r w:rsidDel="20DE0069" w:rsidR="005B4667">
          <w:delText>distribution</w:delText>
        </w:r>
      </w:del>
      <w:r>
        <w:t xml:space="preserve"> as described above. To compare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1000 times with the R package boot (</w:t>
      </w:r>
      <w:hyperlink w:anchor="ref-canty2021">
        <w:r>
          <w:rPr>
            <w:rStyle w:val="Hyperlink"/>
          </w:rPr>
          <w:t>Canty and Ripley, 2021</w:t>
        </w:r>
      </w:hyperlink>
      <w:r>
        <w:t xml:space="preserve">). Densities from these boostrap samples were computed for each year and survey </w:t>
      </w:r>
      <w:del w:author="Yalcin, Semra" w:date="2022-06-20T23:01:00Z" w:id="210">
        <w:r w:rsidDel="5A9533ED" w:rsidR="005B4667">
          <w:delText>replicate</w:delText>
        </w:r>
      </w:del>
      <w:ins w:author="Yalcin, Semra" w:date="2022-06-20T23:01:00Z" w:id="211">
        <w:r>
          <w:t>replicated</w:t>
        </w:r>
      </w:ins>
      <w:r>
        <w:t xml:space="preserve"> for comparison to the Gamma approximation.</w:t>
      </w:r>
    </w:p>
    <w:p w:rsidR="001271E1" w:rsidRDefault="005B4667" w14:paraId="0FD530AC" w14:textId="77777777">
      <w:pPr>
        <w:pStyle w:val="BodyText"/>
      </w:pPr>
      <w:r>
        <w:t xml:space="preserve">This simulation can be replicated using code in </w:t>
      </w:r>
      <w:hyperlink w:anchor="app:appendix-a">
        <w:r>
          <w:rPr>
            <w:rStyle w:val="Hyperlink"/>
          </w:rPr>
          <w:t>Appendix A</w:t>
        </w:r>
      </w:hyperlink>
      <w:r>
        <w:t>.</w:t>
      </w:r>
    </w:p>
    <w:p w:rsidR="001271E1" w:rsidRDefault="005B4667" w14:paraId="2BCC458A" w14:textId="77777777">
      <w:pPr>
        <w:pStyle w:val="Heading2"/>
      </w:pPr>
      <w:bookmarkStart w:name="application" w:id="212"/>
      <w:bookmarkEnd w:id="198"/>
      <w:r>
        <w:t>Application</w:t>
      </w:r>
    </w:p>
    <w:p w:rsidR="001271E1" w:rsidRDefault="2632748F" w14:paraId="265AF45A" w14:textId="71E91EAA">
      <w:pPr>
        <w:pStyle w:val="FirstParagraph"/>
      </w:pPr>
      <w:r>
        <w:t xml:space="preserve">During the 2022 assessment of Redfish in NAFO </w:t>
      </w:r>
      <w:ins w:author="Wheeland, Laura" w:date="2022-06-20T17:49:00Z" w:id="213">
        <w:r>
          <w:t>D</w:t>
        </w:r>
      </w:ins>
      <w:del w:author="Wheeland, Laura" w:date="2022-06-20T17:49:00Z" w:id="214">
        <w:r w:rsidDel="5A9533ED" w:rsidR="005B4667">
          <w:delText>d</w:delText>
        </w:r>
      </w:del>
      <w:r>
        <w:t xml:space="preserve">ivision 3O, candidate biomass reference points were examined using indices derived from the Canadian spring and fall surveys of </w:t>
      </w:r>
      <w:ins w:author="Wheeland, Laura" w:date="2022-06-20T17:49:00Z" w:id="215">
        <w:r>
          <w:t xml:space="preserve">Div. </w:t>
        </w:r>
      </w:ins>
      <w:r>
        <w:t>3O</w:t>
      </w:r>
      <w:ins w:author="Perreault, Andrea" w:date="2022-06-21T14:07:00Z" w:id="216">
        <w:r>
          <w:t xml:space="preserve"> (years</w:t>
        </w:r>
        <w:r w:rsidR="005B4667">
          <w:br/>
        </w:r>
        <w:r>
          <w:t>?)</w:t>
        </w:r>
      </w:ins>
      <w:r>
        <w:t>. Given relative stability in catches through the history of the fishery, and trends in survey indices, the</w:t>
      </w:r>
      <w:ins w:author="Perreault, Andrea" w:date="2022-06-21T14:07:00Z" w:id="217">
        <w:r>
          <w:t xml:space="preserve"> (full?)</w:t>
        </w:r>
      </w:ins>
      <w:r>
        <w:t xml:space="preserve"> survey time series is considered to represent normal conditions for this stock (i.e. no apparent prolonged period of collapse). The average of the survey time series was therefore considered a reasonable proxy for B</w:t>
      </w:r>
      <w:r w:rsidRPr="5A9533ED">
        <w:rPr>
          <w:vertAlign w:val="subscript"/>
        </w:rPr>
        <w:t>MSY</w:t>
      </w:r>
      <w:r>
        <w:t xml:space="preserve"> [</w:t>
      </w:r>
      <w:commentRangeStart w:id="218"/>
      <w:r>
        <w:t>REF?</w:t>
      </w:r>
      <w:commentRangeEnd w:id="218"/>
      <w:r w:rsidR="005B4667">
        <w:commentReference w:id="218"/>
      </w:r>
      <w:r>
        <w:t>] and, following the NAFO precautionary approach framework (</w:t>
      </w:r>
      <w:hyperlink w:anchor="ref-nafo2004">
        <w:r w:rsidRPr="5A9533ED">
          <w:rPr>
            <w:rStyle w:val="Hyperlink"/>
          </w:rPr>
          <w:t>NAFO, 2004</w:t>
        </w:r>
      </w:hyperlink>
      <w:r>
        <w:t>), 30% of B</w:t>
      </w:r>
      <w:r w:rsidRPr="5A9533ED">
        <w:rPr>
          <w:vertAlign w:val="subscript"/>
        </w:rPr>
        <w:t>MSY</w:t>
      </w:r>
      <w:r>
        <w:t xml:space="preserve"> </w:t>
      </w:r>
      <w:commentRangeStart w:id="219"/>
      <w:r>
        <w:t>would b</w:t>
      </w:r>
      <w:commentRangeEnd w:id="219"/>
      <w:r w:rsidR="005B4667">
        <w:commentReference w:id="219"/>
      </w:r>
      <w:r>
        <w:t>e considered the limit reference point (LRP).</w:t>
      </w:r>
    </w:p>
    <w:p w:rsidR="001271E1" w:rsidRDefault="05C3A68E" w14:paraId="53EB3967" w14:textId="543F0042">
      <w:pPr>
        <w:pStyle w:val="BodyText"/>
      </w:pPr>
      <w:r>
        <w:t xml:space="preserve">To combine indices from the spring and fall surveys, and account for uncertainty associated with estimates from both surveys, annual stratified means and variances from each survey were </w:t>
      </w:r>
      <w:commentRangeStart w:id="220"/>
      <w:r>
        <w:t>integrated</w:t>
      </w:r>
      <w:commentRangeEnd w:id="220"/>
      <w:r w:rsidR="005B4667">
        <w:commentReference w:id="220"/>
      </w:r>
      <w:r>
        <w:t xml:space="preserve"> using th</w:t>
      </w:r>
      <w:commentRangeStart w:id="221"/>
      <w:r>
        <w:t xml:space="preserve">e properties of the variance and translated to shape and scale parameters for use in the gamma distribution following the abovementioned equations. </w:t>
      </w:r>
      <w:commentRangeEnd w:id="221"/>
      <w:r w:rsidR="005B4667">
        <w:commentReference w:id="221"/>
      </w:r>
      <w:r>
        <w:t>I</w:t>
      </w:r>
      <w:commentRangeStart w:id="222"/>
      <w:r>
        <w:t>n years when a survey index is missing, the available survey is used in place of the mean and variance estimate</w:t>
      </w:r>
      <w:commentRangeEnd w:id="222"/>
      <w:r w:rsidR="005B4667">
        <w:commentReference w:id="222"/>
      </w:r>
      <w:r>
        <w:t>. This same approach was applied to account for the uncertainty in the B</w:t>
      </w:r>
      <w:r w:rsidRPr="05C3A68E">
        <w:rPr>
          <w:vertAlign w:val="subscript"/>
        </w:rPr>
        <w:t>MSY</w:t>
      </w:r>
      <w:r>
        <w:t xml:space="preserve"> proxy by applying the </w:t>
      </w:r>
      <w:del w:author="Perreault, Andrea" w:date="2022-06-21T14:10:00Z" w:id="223">
        <w:r w:rsidDel="05C3A68E" w:rsidR="005B4667">
          <w:delText>g</w:delText>
        </w:r>
      </w:del>
      <w:ins w:author="Perreault, Andrea" w:date="2022-06-21T14:10:00Z" w:id="224">
        <w:r>
          <w:t>G</w:t>
        </w:r>
      </w:ins>
      <w:r>
        <w:t>amma distribution informed by averaged point estimates of mean and variance.</w:t>
      </w:r>
    </w:p>
    <w:p w:rsidR="001271E1" w:rsidRDefault="005B4667" w14:paraId="687E6680" w14:textId="77777777">
      <w:pPr>
        <w:pStyle w:val="Heading1"/>
      </w:pPr>
      <w:bookmarkStart w:name="results-and-discussion" w:id="225"/>
      <w:bookmarkEnd w:id="212"/>
      <w:bookmarkEnd w:id="107"/>
      <w:r>
        <w:t>Results and Discussion</w:t>
      </w:r>
    </w:p>
    <w:p w:rsidR="001271E1" w:rsidRDefault="1223AD0F" w14:paraId="74E615E4" w14:textId="3AFB4A4A">
      <w:pPr>
        <w:pStyle w:val="FirstParagraph"/>
      </w:pPr>
      <w:commentRangeStart w:id="226"/>
      <w:r>
        <w:t>The Gamma probability density distribution</w:t>
      </w:r>
      <w:commentRangeEnd w:id="226"/>
      <w:r w:rsidR="005B4667">
        <w:commentReference w:id="226"/>
      </w:r>
      <w:r>
        <w:t xml:space="preserve"> showed high variability among survey simulations, as did the bootstrap samples (Figure 1</w:t>
      </w:r>
      <w:ins w:author="Wheeland, Laura" w:date="2022-06-20T17:52:00Z" w:id="227">
        <w:r>
          <w:t>)</w:t>
        </w:r>
      </w:ins>
      <w:r>
        <w:t xml:space="preserve">. Nevertheless, the shape of both the Gamma density and the bootstrap samples were similar across all years and survey replicates, indicating that the Gamma distribution provides a reasonable approximation of the uncertainty around the stratified estimates. The similarity holds when </w:t>
      </w:r>
      <w:commentRangeStart w:id="228"/>
      <w:r>
        <w:t>survey indices are aggregated</w:t>
      </w:r>
      <w:commentRangeEnd w:id="228"/>
      <w:r w:rsidR="005B4667">
        <w:commentReference w:id="228"/>
      </w:r>
      <w:r>
        <w:t xml:space="preserve"> (Figure 2). </w:t>
      </w:r>
      <w:commentRangeStart w:id="229"/>
      <w:r>
        <w:t>Though further quantitative analysis is required to assess the performance of these methods for calculating the confidence intervals, these results indicate that confidence intervals from the Gamma approach would be similar to those obtained using bootstrap samples.</w:t>
      </w:r>
      <w:commentRangeEnd w:id="229"/>
      <w:r w:rsidR="005B4667">
        <w:commentReference w:id="229"/>
      </w:r>
      <w:r>
        <w:t xml:space="preserve"> At the very least, confidence intervals from the Gamma distribution represents an improvement over the </w:t>
      </w:r>
      <w:commentRangeStart w:id="230"/>
      <w:r>
        <w:t>sometimes negativ</w:t>
      </w:r>
      <w:commentRangeEnd w:id="230"/>
      <w:r w:rsidR="005B4667">
        <w:commentReference w:id="230"/>
      </w:r>
      <w:r>
        <w:t>e intervals derived from the t-distribution.</w:t>
      </w:r>
    </w:p>
    <w:p w:rsidR="001271E1" w:rsidRDefault="1223AD0F" w14:paraId="23100203" w14:textId="3C9C715F">
      <w:pPr>
        <w:pStyle w:val="BodyText"/>
        <w:rPr>
          <w:ins w:author="Perreault, Andrea" w:date="2022-06-21T14:44:00Z" w:id="231"/>
        </w:rPr>
      </w:pPr>
      <w:r>
        <w:t>The B</w:t>
      </w:r>
      <w:r w:rsidRPr="645E1949">
        <w:rPr>
          <w:vertAlign w:val="subscript"/>
        </w:rPr>
        <w:t>MSY</w:t>
      </w:r>
      <w:r>
        <w:t xml:space="preserve"> proxy and associated limit reference point (30% B</w:t>
      </w:r>
      <w:r w:rsidRPr="645E1949">
        <w:rPr>
          <w:vertAlign w:val="subscript"/>
        </w:rPr>
        <w:t>MSY</w:t>
      </w:r>
      <w:r>
        <w:t xml:space="preserve"> proxy) proposed for redfish</w:t>
      </w:r>
      <w:ins w:author="Wheeland, Laura" w:date="2022-06-20T17:53:00Z" w:id="232">
        <w:r>
          <w:t xml:space="preserve"> in Div. 3O</w:t>
        </w:r>
      </w:ins>
      <w:r>
        <w:t xml:space="preserve"> was accepted as an interim reference point</w:t>
      </w:r>
      <w:ins w:author="Wheeland, Laura" w:date="2022-06-20T17:53:00Z" w:id="233">
        <w:r>
          <w:t>,</w:t>
        </w:r>
      </w:ins>
      <w:r>
        <w:t xml:space="preserve"> as was the Gamma-based method for quantifying uncertainty. </w:t>
      </w:r>
      <w:del w:author="Wheeland, Laura" w:date="2022-06-20T18:25:00Z" w:id="234">
        <w:r w:rsidDel="645E1949" w:rsidR="005B4667">
          <w:delText xml:space="preserve">Since this proxy is based on survey indices, </w:delText>
        </w:r>
      </w:del>
      <w:ins w:author="Wheeland, Laura" w:date="2022-06-20T18:25:00Z" w:id="235">
        <w:r>
          <w:t xml:space="preserve">Neither the value for MSY or </w:t>
        </w:r>
      </w:ins>
      <w:ins w:author="Wheeland, Laura" w:date="2022-06-20T18:26:00Z" w:id="236">
        <w:r>
          <w:t xml:space="preserve">for </w:t>
        </w:r>
      </w:ins>
      <w:ins w:author="Wheeland, Laura" w:date="2022-06-20T18:25:00Z" w:id="237">
        <w:r>
          <w:t xml:space="preserve">the LRP </w:t>
        </w:r>
      </w:ins>
      <w:ins w:author="Wheeland, Laura" w:date="2022-06-20T18:26:00Z" w:id="238">
        <w:r>
          <w:t xml:space="preserve">is </w:t>
        </w:r>
      </w:ins>
      <w:del w:author="Wheeland, Laura" w:date="2022-06-20T18:25:00Z" w:id="239">
        <w:r w:rsidDel="645E1949" w:rsidR="005B4667">
          <w:delText>it is not</w:delText>
        </w:r>
      </w:del>
      <w:r>
        <w:t xml:space="preserve"> considered perfectly known</w:t>
      </w:r>
      <w:ins w:author="Wheeland, Laura" w:date="2022-06-20T18:25:00Z" w:id="240">
        <w:r>
          <w:t xml:space="preserve">, therefore </w:t>
        </w:r>
      </w:ins>
      <w:del w:author="Wheeland, Laura" w:date="2022-06-20T18:25:00Z" w:id="241">
        <w:r w:rsidDel="645E1949" w:rsidR="005B4667">
          <w:delText>. E</w:delText>
        </w:r>
      </w:del>
      <w:ins w:author="Wheeland, Laura" w:date="2022-06-20T18:25:00Z" w:id="242">
        <w:r>
          <w:t xml:space="preserve"> e</w:t>
        </w:r>
      </w:ins>
      <w:r>
        <w:t xml:space="preserve">stimates were </w:t>
      </w:r>
      <w:del w:author="Wheeland, Laura" w:date="2022-06-20T18:25:00Z" w:id="243">
        <w:r w:rsidDel="645E1949" w:rsidR="005B4667">
          <w:delText xml:space="preserve">therefore </w:delText>
        </w:r>
      </w:del>
      <w:r>
        <w:t xml:space="preserve">aggregated to account for </w:t>
      </w:r>
      <w:del w:author="Wheeland, Laura" w:date="2022-06-20T18:25:00Z" w:id="244">
        <w:r w:rsidDel="645E1949" w:rsidR="005B4667">
          <w:delText xml:space="preserve">this </w:delText>
        </w:r>
      </w:del>
      <w:r>
        <w:t>uncertainty</w:t>
      </w:r>
      <w:ins w:author="Wheeland, Laura" w:date="2022-06-20T18:26:00Z" w:id="245">
        <w:r>
          <w:t xml:space="preserve"> in these indices</w:t>
        </w:r>
      </w:ins>
      <w:r>
        <w:t xml:space="preserve">. Determining status relative to the LRP considering uncertainty in both the proxy-BMSY and the </w:t>
      </w:r>
      <w:del w:author="Wheeland, Laura" w:date="2022-06-20T18:27:00Z" w:id="246">
        <w:r w:rsidDel="645E1949" w:rsidR="005B4667">
          <w:delText xml:space="preserve">current </w:delText>
        </w:r>
      </w:del>
      <w:ins w:author="Wheeland, Laura" w:date="2022-06-20T18:27:00Z" w:id="247">
        <w:r>
          <w:t xml:space="preserve">terminal </w:t>
        </w:r>
      </w:ins>
      <w:del w:author="Wheeland, Laura" w:date="2022-06-20T18:27:00Z" w:id="248">
        <w:r w:rsidDel="645E1949" w:rsidR="005B4667">
          <w:delText>B</w:delText>
        </w:r>
      </w:del>
      <w:ins w:author="Wheeland, Laura" w:date="2022-06-20T18:27:00Z" w:id="249">
        <w:r>
          <w:t>b</w:t>
        </w:r>
      </w:ins>
      <w:r>
        <w:t>iomass</w:t>
      </w:r>
      <w:ins w:author="Wheeland, Laura" w:date="2022-06-20T18:27:00Z" w:id="250">
        <w:r>
          <w:t xml:space="preserve"> index</w:t>
        </w:r>
      </w:ins>
      <w:r>
        <w:t xml:space="preserve"> </w:t>
      </w:r>
      <w:del w:author="Wheeland, Laura" w:date="2022-06-20T18:27:00Z" w:id="251">
        <w:r w:rsidDel="645E1949" w:rsidR="005B4667">
          <w:delText xml:space="preserve">level </w:delText>
        </w:r>
      </w:del>
      <w:r>
        <w:t xml:space="preserve">provides </w:t>
      </w:r>
      <w:del w:author="Wheeland, Laura" w:date="2022-06-20T18:27:00Z" w:id="252">
        <w:r w:rsidDel="645E1949" w:rsidR="005B4667">
          <w:delText xml:space="preserve">was considered </w:delText>
        </w:r>
      </w:del>
      <w:r>
        <w:t>the most fulsome formulation of uncertainty in stock status and</w:t>
      </w:r>
      <w:ins w:author="Wheeland, Laura" w:date="2022-06-20T18:27:00Z" w:id="253">
        <w:r>
          <w:t xml:space="preserve"> is considered to provide</w:t>
        </w:r>
      </w:ins>
      <w:r>
        <w:t xml:space="preserve"> the most precautionary approach to advice.</w:t>
      </w:r>
    </w:p>
    <w:p w:rsidR="645E1949" w:rsidP="645E1949" w:rsidRDefault="645E1949" w14:paraId="0E6689D6" w14:textId="03A68631">
      <w:pPr>
        <w:pStyle w:val="BodyText"/>
        <w:rPr>
          <w:szCs w:val="22"/>
        </w:rPr>
      </w:pPr>
      <w:ins w:author="Perreault, Andrea" w:date="2022-06-21T14:44:00Z" w:id="254">
        <w:r w:rsidRPr="645E1949">
          <w:rPr>
            <w:szCs w:val="22"/>
          </w:rPr>
          <w:t>Wrap-up paragraph? This preliminary work suggests that the Gamma distribution provides a reasonable appro</w:t>
        </w:r>
      </w:ins>
      <w:ins w:author="Perreault, Andrea" w:date="2022-06-21T14:45:00Z" w:id="255">
        <w:r w:rsidRPr="645E1949">
          <w:rPr>
            <w:szCs w:val="22"/>
          </w:rPr>
          <w:t>ach to quantifying uncertainty for redfish. Although work needs further simulation studies, could be a valuable tool for future work etc etc etc</w:t>
        </w:r>
      </w:ins>
    </w:p>
    <w:p w:rsidR="001271E1" w:rsidRDefault="005B4667" w14:paraId="21BA9188" w14:textId="77777777">
      <w:pPr>
        <w:pStyle w:val="BodyText"/>
        <w:rPr>
          <w:del w:author="Wheeland, Laura" w:date="2022-06-20T18:28:00Z" w:id="256"/>
        </w:rPr>
      </w:pPr>
      <w:commentRangeStart w:id="257"/>
      <w:del w:author="Wheeland, Laura" w:date="2022-06-20T18:28:00Z" w:id="258">
        <w:r w:rsidDel="2632748F">
          <w:delText xml:space="preserve">It </w:delText>
        </w:r>
        <w:r w:rsidDel="2632748F">
          <w:delText>is important to note, however, that survey indices can show unrealistic fluctuations year over year. This is apparent in both the simulations and across the refish indices. Large inter-annual fluctuations may be a consequence of sampling noise or distribut</w:delText>
        </w:r>
        <w:r w:rsidDel="2632748F">
          <w:delText>ion shifts. A single year may therefore be insufficient to indicate a true change in stock status.</w:delText>
        </w:r>
      </w:del>
      <w:commentRangeEnd w:id="257"/>
      <w:r>
        <w:commentReference w:id="257"/>
      </w:r>
    </w:p>
    <w:p w:rsidR="001271E1" w:rsidRDefault="005B4667" w14:paraId="071E4E01" w14:textId="77777777">
      <w:pPr>
        <w:pStyle w:val="Heading1"/>
      </w:pPr>
      <w:bookmarkStart w:name="references" w:id="259"/>
      <w:bookmarkEnd w:id="225"/>
      <w:r>
        <w:t>References</w:t>
      </w:r>
    </w:p>
    <w:p w:rsidR="001271E1" w:rsidRDefault="005B4667" w14:paraId="4144EB77" w14:textId="77777777">
      <w:pPr>
        <w:pStyle w:val="Bibliography"/>
      </w:pPr>
      <w:bookmarkStart w:name="ref-anderson2022" w:id="260"/>
      <w:bookmarkStart w:name="refs" w:id="261"/>
      <w:r>
        <w:t>Anderson, S. C., Ward, E. J., English, P. A., and Barnett, L. A. (2022). sdmTMB: An R package for fast, flexible, and user-friendly generalized</w:t>
      </w:r>
      <w:r>
        <w:t xml:space="preserve"> linear mixed effects models with spatial and spatiotemporal random fields. </w:t>
      </w:r>
      <w:r>
        <w:rPr>
          <w:i/>
          <w:iCs/>
        </w:rPr>
        <w:t>bioRxiv</w:t>
      </w:r>
      <w:r>
        <w:t>.</w:t>
      </w:r>
    </w:p>
    <w:p w:rsidR="001271E1" w:rsidRDefault="005B4667" w14:paraId="7CEF769D" w14:textId="77777777">
      <w:pPr>
        <w:pStyle w:val="Bibliography"/>
      </w:pPr>
      <w:bookmarkStart w:name="ref-cadigan2011" w:id="262"/>
      <w:bookmarkEnd w:id="260"/>
      <w:r>
        <w:t xml:space="preserve">Cadigan, N. G. (2011). Confidence intervals for trawlable abundance from stratified-random bottom trawl surveys. </w:t>
      </w:r>
      <w:r>
        <w:rPr>
          <w:i/>
          <w:iCs/>
        </w:rPr>
        <w:t>Canadian Journal of Fisheries and Aquatic Sciences</w:t>
      </w:r>
      <w:r>
        <w:t xml:space="preserve">, </w:t>
      </w:r>
      <w:r>
        <w:rPr>
          <w:i/>
          <w:iCs/>
        </w:rPr>
        <w:t>68</w:t>
      </w:r>
      <w:r>
        <w:t>(5), 781–794.</w:t>
      </w:r>
    </w:p>
    <w:p w:rsidR="001271E1" w:rsidRDefault="005B4667" w14:paraId="37054550" w14:textId="77777777">
      <w:pPr>
        <w:pStyle w:val="Bibliography"/>
      </w:pPr>
      <w:bookmarkStart w:name="ref-canty2021" w:id="263"/>
      <w:bookmarkEnd w:id="262"/>
      <w:r>
        <w:t xml:space="preserve">Canty, A., and Ripley, B. D. (2021). </w:t>
      </w:r>
      <w:r>
        <w:rPr>
          <w:i/>
          <w:iCs/>
        </w:rPr>
        <w:t>Boot: Bootstrap r (s-plus) functions</w:t>
      </w:r>
      <w:r>
        <w:t>.</w:t>
      </w:r>
    </w:p>
    <w:p w:rsidR="001271E1" w:rsidRDefault="005B4667" w14:paraId="6F3FB6A2" w14:textId="77777777">
      <w:pPr>
        <w:pStyle w:val="Bibliography"/>
      </w:pPr>
      <w:bookmarkStart w:name="ref-cochran1977" w:id="264"/>
      <w:bookmarkEnd w:id="263"/>
      <w:r>
        <w:t xml:space="preserve">Cochran, W. G. (1977). </w:t>
      </w:r>
      <w:r>
        <w:rPr>
          <w:i/>
          <w:iCs/>
        </w:rPr>
        <w:t>Sampling techniques</w:t>
      </w:r>
      <w:r>
        <w:t>. John Wiley &amp; Sons.</w:t>
      </w:r>
    </w:p>
    <w:p w:rsidR="001271E1" w:rsidRDefault="005B4667" w14:paraId="067F7E68" w14:textId="77777777">
      <w:pPr>
        <w:pStyle w:val="Bibliography"/>
      </w:pPr>
      <w:bookmarkStart w:name="ref-gonzalez2022" w:id="265"/>
      <w:bookmarkEnd w:id="264"/>
      <w:r>
        <w:t>González-Troncoso, D., Garrido, I., Rábade, S., Fabeiro, M., Román, E., Tarrío, C., Sánchez, J. M. C., a</w:t>
      </w:r>
      <w:r>
        <w:t xml:space="preserve">nd Alpoim, R. (2022). Results from Bottom Trawl Survey on Flemish Cap of June-July 2021. </w:t>
      </w:r>
      <w:r>
        <w:rPr>
          <w:i/>
          <w:iCs/>
        </w:rPr>
        <w:t>NAFO SCR Doc</w:t>
      </w:r>
      <w:r>
        <w:t xml:space="preserve">, </w:t>
      </w:r>
      <w:r>
        <w:rPr>
          <w:i/>
          <w:iCs/>
        </w:rPr>
        <w:t>22/004</w:t>
      </w:r>
      <w:r>
        <w:t>.</w:t>
      </w:r>
    </w:p>
    <w:p w:rsidR="001271E1" w:rsidRDefault="005B4667" w14:paraId="68FB050A" w14:textId="77777777">
      <w:pPr>
        <w:pStyle w:val="Bibliography"/>
      </w:pPr>
      <w:bookmarkStart w:name="ref-kimura2006" w:id="266"/>
      <w:bookmarkEnd w:id="265"/>
      <w:r>
        <w:t xml:space="preserve">Kimura, D. K., and Somerton, D. A. (2006). Review of statistical aspects of survey sampling for marine fisheries. </w:t>
      </w:r>
      <w:r>
        <w:rPr>
          <w:i/>
          <w:iCs/>
        </w:rPr>
        <w:t>Reviews in Fisheries Science</w:t>
      </w:r>
      <w:r>
        <w:t xml:space="preserve">, </w:t>
      </w:r>
      <w:r>
        <w:rPr>
          <w:i/>
          <w:iCs/>
        </w:rPr>
        <w:t>1</w:t>
      </w:r>
      <w:r>
        <w:rPr>
          <w:i/>
          <w:iCs/>
        </w:rPr>
        <w:t>4</w:t>
      </w:r>
      <w:r>
        <w:t>(3), 245–283.</w:t>
      </w:r>
    </w:p>
    <w:p w:rsidR="001271E1" w:rsidRDefault="005B4667" w14:paraId="373FEA86" w14:textId="77777777">
      <w:pPr>
        <w:pStyle w:val="Bibliography"/>
      </w:pPr>
      <w:bookmarkStart w:name="ref-nafo2004" w:id="267"/>
      <w:bookmarkEnd w:id="266"/>
      <w:r>
        <w:t xml:space="preserve">NAFO. (2004). NAFO Precautionary Approach Framework. </w:t>
      </w:r>
      <w:r>
        <w:rPr>
          <w:i/>
          <w:iCs/>
        </w:rPr>
        <w:t>NAFO/FC Doc</w:t>
      </w:r>
      <w:r>
        <w:t xml:space="preserve">, </w:t>
      </w:r>
      <w:r>
        <w:rPr>
          <w:i/>
          <w:iCs/>
        </w:rPr>
        <w:t>04/18</w:t>
      </w:r>
      <w:r>
        <w:t>.</w:t>
      </w:r>
    </w:p>
    <w:p w:rsidR="001271E1" w:rsidRDefault="005B4667" w14:paraId="194EB904" w14:textId="77777777">
      <w:pPr>
        <w:pStyle w:val="Bibliography"/>
      </w:pPr>
      <w:bookmarkStart w:name="ref-pennington1998" w:id="268"/>
      <w:bookmarkEnd w:id="267"/>
      <w:r>
        <w:t xml:space="preserve">Pennington, M., and Strømme, T. (1998). Surveys as a research tool for managing dynamic stocks. </w:t>
      </w:r>
      <w:r>
        <w:rPr>
          <w:i/>
          <w:iCs/>
        </w:rPr>
        <w:t>Fisheries Research</w:t>
      </w:r>
      <w:r>
        <w:t xml:space="preserve">, </w:t>
      </w:r>
      <w:r>
        <w:rPr>
          <w:i/>
          <w:iCs/>
        </w:rPr>
        <w:t>37</w:t>
      </w:r>
      <w:r>
        <w:t>(1-3), 97–106.</w:t>
      </w:r>
    </w:p>
    <w:p w:rsidR="001271E1" w:rsidRDefault="005B4667" w14:paraId="322DF568" w14:textId="77777777">
      <w:pPr>
        <w:pStyle w:val="Bibliography"/>
      </w:pPr>
      <w:bookmarkStart w:name="ref-regular2020" w:id="269"/>
      <w:bookmarkEnd w:id="268"/>
      <w:r>
        <w:t>Regular, P. M., Robertson, G. J., L</w:t>
      </w:r>
      <w:r>
        <w:t xml:space="preserve">ewis, K. P., Babyn, J., Healey, B., and Mowbray, F. (2020). SimSurvey: An R package for comparing the design and analysis of surveys by simulating spatially-correlated populations [Journal]. </w:t>
      </w:r>
      <w:r>
        <w:rPr>
          <w:i/>
          <w:iCs/>
        </w:rPr>
        <w:t>PLOS ONE</w:t>
      </w:r>
      <w:r>
        <w:t xml:space="preserve">, </w:t>
      </w:r>
      <w:r>
        <w:rPr>
          <w:i/>
          <w:iCs/>
        </w:rPr>
        <w:t>15</w:t>
      </w:r>
      <w:r>
        <w:t xml:space="preserve">(5), 1–28. </w:t>
      </w:r>
      <w:hyperlink r:id="rId11">
        <w:r>
          <w:rPr>
            <w:rStyle w:val="Hyperlink"/>
          </w:rPr>
          <w:t>https://doi.org/10.1371/journal.pone.0232822</w:t>
        </w:r>
      </w:hyperlink>
    </w:p>
    <w:p w:rsidR="001271E1" w:rsidRDefault="005B4667" w14:paraId="0B790CA3" w14:textId="77777777">
      <w:pPr>
        <w:pStyle w:val="Bibliography"/>
      </w:pPr>
      <w:bookmarkStart w:name="ref-rideout2022" w:id="270"/>
      <w:bookmarkEnd w:id="269"/>
      <w:r>
        <w:t>Rideout, R. M., Rogers, B., Wheeland, L., and Koen-Alonso, M. (2022). Tempor</w:t>
      </w:r>
      <w:r>
        <w:t xml:space="preserve">al And Spatial Coverage Of Canadian (Newfoundland And Labrador Region) Spring And Autumn Multi-Species RV Bottom Trawl Surveys, With An Emphasis On Surveys Conducted In 2021. </w:t>
      </w:r>
      <w:r>
        <w:rPr>
          <w:i/>
          <w:iCs/>
        </w:rPr>
        <w:t>NAFO SCR Doc</w:t>
      </w:r>
      <w:r>
        <w:t xml:space="preserve">, </w:t>
      </w:r>
      <w:r>
        <w:rPr>
          <w:i/>
          <w:iCs/>
        </w:rPr>
        <w:t>22/007</w:t>
      </w:r>
      <w:r>
        <w:t>.</w:t>
      </w:r>
    </w:p>
    <w:p w:rsidR="001271E1" w:rsidRDefault="005B4667" w14:paraId="2914150F" w14:textId="77777777">
      <w:pPr>
        <w:pStyle w:val="Bibliography"/>
      </w:pPr>
      <w:bookmarkStart w:name="ref-smith1990" w:id="271"/>
      <w:bookmarkEnd w:id="270"/>
      <w:r>
        <w:t xml:space="preserve">Smith, S. J. (1990). Use of statistical models for the estimation of abundance from groundfish trawl survey data. </w:t>
      </w:r>
      <w:r>
        <w:rPr>
          <w:i/>
          <w:iCs/>
        </w:rPr>
        <w:t>Canadian Journal of Fisheries and Aquatic Sciences</w:t>
      </w:r>
      <w:r>
        <w:t xml:space="preserve">, </w:t>
      </w:r>
      <w:r>
        <w:rPr>
          <w:i/>
          <w:iCs/>
        </w:rPr>
        <w:t>47</w:t>
      </w:r>
      <w:r>
        <w:t>(5), 894–903.</w:t>
      </w:r>
    </w:p>
    <w:p w:rsidR="001271E1" w:rsidRDefault="005B4667" w14:paraId="585DAF96" w14:textId="77777777">
      <w:pPr>
        <w:pStyle w:val="Bibliography"/>
      </w:pPr>
      <w:bookmarkStart w:name="ref-smith1981" w:id="272"/>
      <w:bookmarkEnd w:id="271"/>
      <w:r>
        <w:t xml:space="preserve">Smith, S., and Somerton, G. (1981). </w:t>
      </w:r>
      <w:r>
        <w:rPr>
          <w:i/>
          <w:iCs/>
        </w:rPr>
        <w:t>STRAP: A User-Oriented Computer Analys</w:t>
      </w:r>
      <w:r>
        <w:rPr>
          <w:i/>
          <w:iCs/>
        </w:rPr>
        <w:t>is System for Groundfish Research Trawl Survey Data</w:t>
      </w:r>
      <w:r>
        <w:t xml:space="preserve"> (p. 66). Canadian Technical Report of Fisheries; Aquatic Sciences No. 1030.</w:t>
      </w:r>
    </w:p>
    <w:p w:rsidR="001271E1" w:rsidRDefault="005B4667" w14:paraId="32F1DED0" w14:textId="77777777">
      <w:pPr>
        <w:pStyle w:val="Bibliography"/>
      </w:pPr>
      <w:bookmarkStart w:name="ref-thorson2015" w:id="273"/>
      <w:bookmarkEnd w:id="272"/>
      <w:r>
        <w:t>Thorson, J. T., Shelton, A. O., Ward, E. J., and Skaug, H. J. (2015). Geostatistical delta-generalized linear mixed models impro</w:t>
      </w:r>
      <w:r>
        <w:t xml:space="preserve">ve precision for estimated abundance indices for West Coast groundfishes. </w:t>
      </w:r>
      <w:r>
        <w:rPr>
          <w:i/>
          <w:iCs/>
        </w:rPr>
        <w:t>ICES Journal of Marine Science</w:t>
      </w:r>
      <w:r>
        <w:t xml:space="preserve">, </w:t>
      </w:r>
      <w:r>
        <w:rPr>
          <w:i/>
          <w:iCs/>
        </w:rPr>
        <w:t>72</w:t>
      </w:r>
      <w:r>
        <w:t>(5), 1297–1310.</w:t>
      </w:r>
    </w:p>
    <w:bookmarkEnd w:id="273"/>
    <w:bookmarkEnd w:id="261"/>
    <w:p w:rsidR="001271E1" w:rsidRDefault="005B4667" w14:paraId="672A6659" w14:textId="77777777">
      <w:r>
        <w:br w:type="page"/>
      </w:r>
    </w:p>
    <w:p w:rsidR="001271E1" w:rsidRDefault="005B4667" w14:paraId="22D7CCE4" w14:textId="77777777">
      <w:pPr>
        <w:pStyle w:val="Heading1"/>
      </w:pPr>
      <w:bookmarkStart w:name="figures" w:id="274"/>
      <w:bookmarkEnd w:id="259"/>
      <w:r>
        <w:t>Figures</w:t>
      </w:r>
    </w:p>
    <w:p w:rsidR="001271E1" w:rsidRDefault="005B4667" w14:paraId="0A37501D" w14:textId="77777777">
      <w:r>
        <w:rPr>
          <w:noProof/>
        </w:rPr>
        <w:drawing>
          <wp:inline distT="0" distB="0" distL="0" distR="0" wp14:anchorId="5B3836DC" wp14:editId="07777777">
            <wp:extent cx="5943600" cy="6339839"/>
            <wp:effectExtent l="0" t="0" r="0" b="0"/>
            <wp:docPr id="1" name="Picture" descr="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
            <wp:cNvGraphicFramePr/>
            <a:graphic xmlns:a="http://schemas.openxmlformats.org/drawingml/2006/main">
              <a:graphicData uri="http://schemas.openxmlformats.org/drawingml/2006/picture">
                <pic:pic xmlns:pic="http://schemas.openxmlformats.org/drawingml/2006/picture">
                  <pic:nvPicPr>
                    <pic:cNvPr id="0" name="Picture" descr="knitr-figs-docx/comp-den-1.png"/>
                    <pic:cNvPicPr>
                      <a:picLocks noChangeAspect="1" noChangeArrowheads="1"/>
                    </pic:cNvPicPr>
                  </pic:nvPicPr>
                  <pic:blipFill>
                    <a:blip r:embed="rId12"/>
                    <a:stretch>
                      <a:fillRect/>
                    </a:stretch>
                  </pic:blipFill>
                  <pic:spPr bwMode="auto">
                    <a:xfrm>
                      <a:off x="0" y="0"/>
                      <a:ext cx="5943600" cy="6339839"/>
                    </a:xfrm>
                    <a:prstGeom prst="rect">
                      <a:avLst/>
                    </a:prstGeom>
                    <a:noFill/>
                    <a:ln w="9525">
                      <a:noFill/>
                      <a:headEnd/>
                      <a:tailEnd/>
                    </a:ln>
                  </pic:spPr>
                </pic:pic>
              </a:graphicData>
            </a:graphic>
          </wp:inline>
        </w:drawing>
      </w:r>
    </w:p>
    <w:p w:rsidR="001271E1" w:rsidRDefault="005B4667" w14:paraId="287C5208" w14:textId="77777777">
      <w:pPr>
        <w:pStyle w:val="ImageCaption"/>
      </w:pPr>
      <w:proofErr w:type="spellStart"/>
      <w:r w:rsidR="005B4667">
        <w:rPr/>
        <w:t>Fig</w:t>
      </w:r>
      <w:proofErr w:type="spellEnd"/>
      <w:r w:rsidR="005B4667">
        <w:rPr/>
        <w:t xml:space="preserve"> </w:t>
      </w:r>
      <w:proofErr w:type="gramStart"/>
      <w:r w:rsidR="005B4667">
        <w:rPr/>
        <w:t>1:</w:t>
      </w:r>
      <w:proofErr w:type="gramEnd"/>
      <w:r w:rsidR="005B4667">
        <w:rPr/>
        <w:t xml:space="preserve"> </w:t>
      </w:r>
      <w:commentRangeStart w:id="430924683"/>
      <w:r w:rsidR="005B4667">
        <w:rPr/>
        <w:t xml:space="preserve">The </w:t>
      </w:r>
      <w:proofErr w:type="spellStart"/>
      <w:r w:rsidR="005B4667">
        <w:rPr/>
        <w:t>bootstrap</w:t>
      </w:r>
      <w:proofErr w:type="spellEnd"/>
      <w:r w:rsidR="005B4667">
        <w:rPr/>
        <w:t xml:space="preserve"> and gamma distributions </w:t>
      </w:r>
      <w:proofErr w:type="spellStart"/>
      <w:r w:rsidR="005B4667">
        <w:rPr/>
        <w:t>estimated</w:t>
      </w:r>
      <w:proofErr w:type="spellEnd"/>
      <w:r w:rsidR="005B4667">
        <w:rPr/>
        <w:t xml:space="preserve"> </w:t>
      </w:r>
      <w:proofErr w:type="spellStart"/>
      <w:r w:rsidR="005B4667">
        <w:rPr/>
        <w:t>using</w:t>
      </w:r>
      <w:proofErr w:type="spellEnd"/>
      <w:r w:rsidR="005B4667">
        <w:rPr/>
        <w:t xml:space="preserve"> </w:t>
      </w:r>
      <w:proofErr w:type="spellStart"/>
      <w:r w:rsidR="005B4667">
        <w:rPr/>
        <w:t>simulated</w:t>
      </w:r>
      <w:proofErr w:type="spellEnd"/>
      <w:r w:rsidR="005B4667">
        <w:rPr/>
        <w:t xml:space="preserve"> data </w:t>
      </w:r>
      <w:proofErr w:type="spellStart"/>
      <w:r w:rsidR="005B4667">
        <w:rPr/>
        <w:t>from</w:t>
      </w:r>
      <w:proofErr w:type="spellEnd"/>
      <w:r w:rsidR="005B4667">
        <w:rPr/>
        <w:t xml:space="preserve"> five </w:t>
      </w:r>
      <w:proofErr w:type="spellStart"/>
      <w:r w:rsidR="005B4667">
        <w:rPr/>
        <w:t>independent</w:t>
      </w:r>
      <w:proofErr w:type="spellEnd"/>
      <w:r w:rsidR="005B4667">
        <w:rPr/>
        <w:t xml:space="preserve"> </w:t>
      </w:r>
      <w:proofErr w:type="spellStart"/>
      <w:r w:rsidR="005B4667">
        <w:rPr/>
        <w:t>surveys</w:t>
      </w:r>
      <w:proofErr w:type="spellEnd"/>
      <w:r w:rsidR="005B4667">
        <w:rPr/>
        <w:t xml:space="preserve"> </w:t>
      </w:r>
      <w:proofErr w:type="spellStart"/>
      <w:r w:rsidR="005B4667">
        <w:rPr/>
        <w:t>conducted</w:t>
      </w:r>
      <w:proofErr w:type="spellEnd"/>
      <w:r w:rsidR="005B4667">
        <w:rPr/>
        <w:t xml:space="preserve"> over</w:t>
      </w:r>
      <w:r w:rsidR="005B4667">
        <w:rPr/>
        <w:t xml:space="preserve"> the </w:t>
      </w:r>
      <w:proofErr w:type="spellStart"/>
      <w:r w:rsidR="005B4667">
        <w:rPr/>
        <w:t>same</w:t>
      </w:r>
      <w:proofErr w:type="spellEnd"/>
      <w:r w:rsidR="005B4667">
        <w:rPr/>
        <w:t xml:space="preserve"> population </w:t>
      </w:r>
      <w:proofErr w:type="spellStart"/>
      <w:r w:rsidR="005B4667">
        <w:rPr/>
        <w:t>across</w:t>
      </w:r>
      <w:proofErr w:type="spellEnd"/>
      <w:r w:rsidR="005B4667">
        <w:rPr/>
        <w:t xml:space="preserve"> 20 </w:t>
      </w:r>
      <w:proofErr w:type="spellStart"/>
      <w:r w:rsidR="005B4667">
        <w:rPr/>
        <w:t>years</w:t>
      </w:r>
      <w:proofErr w:type="spellEnd"/>
      <w:r w:rsidR="005B4667">
        <w:rPr/>
        <w:t xml:space="preserve">. The </w:t>
      </w:r>
      <w:proofErr w:type="spellStart"/>
      <w:r w:rsidR="005B4667">
        <w:rPr/>
        <w:t>red</w:t>
      </w:r>
      <w:proofErr w:type="spellEnd"/>
      <w:r w:rsidR="005B4667">
        <w:rPr/>
        <w:t xml:space="preserve"> area shows the </w:t>
      </w:r>
      <w:proofErr w:type="spellStart"/>
      <w:r w:rsidR="005B4667">
        <w:rPr/>
        <w:t>density</w:t>
      </w:r>
      <w:proofErr w:type="spellEnd"/>
      <w:r w:rsidR="005B4667">
        <w:rPr/>
        <w:t xml:space="preserve"> distribution </w:t>
      </w:r>
      <w:proofErr w:type="spellStart"/>
      <w:r w:rsidR="005B4667">
        <w:rPr/>
        <w:t>from</w:t>
      </w:r>
      <w:proofErr w:type="spellEnd"/>
      <w:r w:rsidR="005B4667">
        <w:rPr/>
        <w:t xml:space="preserve"> 1000 </w:t>
      </w:r>
      <w:proofErr w:type="spellStart"/>
      <w:r w:rsidR="005B4667">
        <w:rPr/>
        <w:t>bootstrapped</w:t>
      </w:r>
      <w:proofErr w:type="spellEnd"/>
      <w:r w:rsidR="005B4667">
        <w:rPr/>
        <w:t xml:space="preserve"> </w:t>
      </w:r>
      <w:proofErr w:type="spellStart"/>
      <w:r w:rsidR="005B4667">
        <w:rPr/>
        <w:t>samples</w:t>
      </w:r>
      <w:proofErr w:type="spellEnd"/>
      <w:r w:rsidR="005B4667">
        <w:rPr/>
        <w:t xml:space="preserve"> </w:t>
      </w:r>
      <w:proofErr w:type="spellStart"/>
      <w:r w:rsidR="005B4667">
        <w:rPr/>
        <w:t>from</w:t>
      </w:r>
      <w:proofErr w:type="spellEnd"/>
      <w:r w:rsidR="005B4667">
        <w:rPr/>
        <w:t xml:space="preserve"> </w:t>
      </w:r>
      <w:proofErr w:type="spellStart"/>
      <w:r w:rsidR="005B4667">
        <w:rPr/>
        <w:t>each</w:t>
      </w:r>
      <w:proofErr w:type="spellEnd"/>
      <w:r w:rsidR="005B4667">
        <w:rPr/>
        <w:t xml:space="preserve"> </w:t>
      </w:r>
      <w:proofErr w:type="spellStart"/>
      <w:r w:rsidR="005B4667">
        <w:rPr/>
        <w:t>year</w:t>
      </w:r>
      <w:proofErr w:type="spellEnd"/>
      <w:r w:rsidR="005B4667">
        <w:rPr/>
        <w:t xml:space="preserve"> and </w:t>
      </w:r>
      <w:proofErr w:type="spellStart"/>
      <w:r w:rsidR="005B4667">
        <w:rPr/>
        <w:t>survey</w:t>
      </w:r>
      <w:proofErr w:type="spellEnd"/>
      <w:r w:rsidR="005B4667">
        <w:rPr/>
        <w:t xml:space="preserve"> </w:t>
      </w:r>
      <w:proofErr w:type="spellStart"/>
      <w:r w:rsidR="005B4667">
        <w:rPr/>
        <w:t>replicate</w:t>
      </w:r>
      <w:proofErr w:type="spellEnd"/>
      <w:r w:rsidR="005B4667">
        <w:rPr/>
        <w:t xml:space="preserve">. The </w:t>
      </w:r>
      <w:proofErr w:type="spellStart"/>
      <w:r w:rsidR="005B4667">
        <w:rPr/>
        <w:t>blue</w:t>
      </w:r>
      <w:proofErr w:type="spellEnd"/>
      <w:r w:rsidR="005B4667">
        <w:rPr/>
        <w:t xml:space="preserve"> area shows the gamma </w:t>
      </w:r>
      <w:proofErr w:type="spellStart"/>
      <w:r w:rsidR="005B4667">
        <w:rPr/>
        <w:t>probability</w:t>
      </w:r>
      <w:proofErr w:type="spellEnd"/>
      <w:r w:rsidR="005B4667">
        <w:rPr/>
        <w:t xml:space="preserve"> distribution </w:t>
      </w:r>
      <w:proofErr w:type="spellStart"/>
      <w:r w:rsidR="005B4667">
        <w:rPr/>
        <w:t>from</w:t>
      </w:r>
      <w:proofErr w:type="spellEnd"/>
      <w:r w:rsidR="005B4667">
        <w:rPr/>
        <w:t xml:space="preserve"> </w:t>
      </w:r>
      <w:proofErr w:type="spellStart"/>
      <w:r w:rsidR="005B4667">
        <w:rPr/>
        <w:t>each</w:t>
      </w:r>
      <w:proofErr w:type="spellEnd"/>
      <w:r w:rsidR="005B4667">
        <w:rPr/>
        <w:t xml:space="preserve"> </w:t>
      </w:r>
      <w:proofErr w:type="spellStart"/>
      <w:r w:rsidR="005B4667">
        <w:rPr/>
        <w:t>year</w:t>
      </w:r>
      <w:proofErr w:type="spellEnd"/>
      <w:r w:rsidR="005B4667">
        <w:rPr/>
        <w:t xml:space="preserve"> and </w:t>
      </w:r>
      <w:proofErr w:type="spellStart"/>
      <w:r w:rsidR="005B4667">
        <w:rPr/>
        <w:t>survey</w:t>
      </w:r>
      <w:proofErr w:type="spellEnd"/>
      <w:r w:rsidR="005B4667">
        <w:rPr/>
        <w:t xml:space="preserve"> </w:t>
      </w:r>
      <w:proofErr w:type="spellStart"/>
      <w:r w:rsidR="005B4667">
        <w:rPr/>
        <w:t>replicate</w:t>
      </w:r>
      <w:proofErr w:type="spellEnd"/>
      <w:r w:rsidR="005B4667">
        <w:rPr/>
        <w:t xml:space="preserve"> </w:t>
      </w:r>
      <w:proofErr w:type="spellStart"/>
      <w:r w:rsidR="005B4667">
        <w:rPr/>
        <w:t>based</w:t>
      </w:r>
      <w:proofErr w:type="spellEnd"/>
      <w:r w:rsidR="005B4667">
        <w:rPr/>
        <w:t xml:space="preserve"> on the </w:t>
      </w:r>
      <w:proofErr w:type="spellStart"/>
      <w:r w:rsidR="005B4667">
        <w:rPr/>
        <w:t>me</w:t>
      </w:r>
      <w:r w:rsidR="005B4667">
        <w:rPr/>
        <w:t>an</w:t>
      </w:r>
      <w:proofErr w:type="spellEnd"/>
      <w:r w:rsidR="005B4667">
        <w:rPr/>
        <w:t xml:space="preserve"> and standard </w:t>
      </w:r>
      <w:proofErr w:type="spellStart"/>
      <w:r w:rsidR="005B4667">
        <w:rPr/>
        <w:t>deviation</w:t>
      </w:r>
      <w:proofErr w:type="spellEnd"/>
      <w:r w:rsidR="005B4667">
        <w:rPr/>
        <w:t xml:space="preserve"> of the design-</w:t>
      </w:r>
      <w:proofErr w:type="spellStart"/>
      <w:r w:rsidR="005B4667">
        <w:rPr/>
        <w:t>based</w:t>
      </w:r>
      <w:proofErr w:type="spellEnd"/>
      <w:r w:rsidR="005B4667">
        <w:rPr/>
        <w:t xml:space="preserve"> index.</w:t>
      </w:r>
      <w:commentRangeEnd w:id="430924683"/>
      <w:r>
        <w:rPr>
          <w:rStyle w:val="CommentReference"/>
        </w:rPr>
        <w:commentReference w:id="430924683"/>
      </w:r>
    </w:p>
    <w:p w:rsidR="001271E1" w:rsidRDefault="005B4667" w14:paraId="5DAB6C7B" w14:textId="77777777">
      <w:r>
        <w:br w:type="page"/>
      </w:r>
    </w:p>
    <w:p w:rsidR="001271E1" w:rsidRDefault="005B4667" w14:paraId="02EB378F" w14:textId="77777777">
      <w:r>
        <w:rPr>
          <w:noProof/>
        </w:rPr>
        <w:drawing>
          <wp:inline distT="0" distB="0" distL="0" distR="0" wp14:anchorId="3AC2EEAD" wp14:editId="07777777">
            <wp:extent cx="4153027" cy="4620931"/>
            <wp:effectExtent l="0" t="0" r="0" b="0"/>
            <wp:docPr id="1413754375" name="Picture" descr="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
            <wp:cNvGraphicFramePr/>
            <a:graphic xmlns:a="http://schemas.openxmlformats.org/drawingml/2006/main">
              <a:graphicData uri="http://schemas.openxmlformats.org/drawingml/2006/picture">
                <pic:pic xmlns:pic="http://schemas.openxmlformats.org/drawingml/2006/picture">
                  <pic:nvPicPr>
                    <pic:cNvPr id="0" name="Picture" descr="knitr-figs-docx/ref-den-1.png"/>
                    <pic:cNvPicPr>
                      <a:picLocks noChangeAspect="1" noChangeArrowheads="1"/>
                    </pic:cNvPicPr>
                  </pic:nvPicPr>
                  <pic:blipFill>
                    <a:blip r:embed="rId13"/>
                    <a:stretch>
                      <a:fillRect/>
                    </a:stretch>
                  </pic:blipFill>
                  <pic:spPr bwMode="auto">
                    <a:xfrm>
                      <a:off x="0" y="0"/>
                      <a:ext cx="4153027" cy="4620931"/>
                    </a:xfrm>
                    <a:prstGeom prst="rect">
                      <a:avLst/>
                    </a:prstGeom>
                    <a:noFill/>
                    <a:ln w="9525">
                      <a:noFill/>
                      <a:headEnd/>
                      <a:tailEnd/>
                    </a:ln>
                  </pic:spPr>
                </pic:pic>
              </a:graphicData>
            </a:graphic>
          </wp:inline>
        </w:drawing>
      </w:r>
    </w:p>
    <w:p w:rsidR="001271E1" w:rsidRDefault="005B4667" w14:paraId="0DB6B76D" w14:textId="77777777">
      <w:pPr>
        <w:pStyle w:val="ImageCaption"/>
      </w:pPr>
      <w:r>
        <w:t>Fig 2: Bootstrap (blue) and gamma (red) distributions estimated from simulation 1 of a redfish-like population, where terminal estimates (year 20; open area) are compared to a reference period (aggre</w:t>
      </w:r>
      <w:r>
        <w:t>gate estimates from years 2-9; shaded area). Densities for the reference period were obtained by combining the bootstrap samples and by aggregate parameters across the reference period (see Methods section). Probability that the terminal value is below the</w:t>
      </w:r>
      <w:r>
        <w:t xml:space="preserve"> reference point is indicated.</w:t>
      </w:r>
    </w:p>
    <w:p w:rsidR="001271E1" w:rsidRDefault="005B4667" w14:paraId="6A05A809" w14:textId="77777777">
      <w:r>
        <w:br w:type="page"/>
      </w:r>
    </w:p>
    <w:p w:rsidR="001271E1" w:rsidRDefault="005B4667" w14:paraId="5A39BBE3" w14:textId="77777777">
      <w:r>
        <w:rPr>
          <w:noProof/>
        </w:rPr>
        <w:drawing>
          <wp:inline distT="0" distB="0" distL="0" distR="0" wp14:anchorId="0977961C" wp14:editId="07777777">
            <wp:extent cx="4153027" cy="4620931"/>
            <wp:effectExtent l="0" t="0" r="0" b="0"/>
            <wp:docPr id="1608848346" name="Picture" descr="Fig 3: Combined CAN-Spring and CAN-Autumn biomass index (top; blue line) with 80% confidence intervals (blue shaded area) calculated using a Gamma distribution. Horizontal line (red) indicates interim Blim = 0.3 Bmsy-proxy with 80% confidence intervals (red dashed lines). Probability of By &lt; Blim is presented below."/>
            <wp:cNvGraphicFramePr/>
            <a:graphic xmlns:a="http://schemas.openxmlformats.org/drawingml/2006/main">
              <a:graphicData uri="http://schemas.openxmlformats.org/drawingml/2006/picture">
                <pic:pic xmlns:pic="http://schemas.openxmlformats.org/drawingml/2006/picture">
                  <pic:nvPicPr>
                    <pic:cNvPr id="0" name="Picture" descr="knitr-figs-docx/red-1.png"/>
                    <pic:cNvPicPr>
                      <a:picLocks noChangeAspect="1" noChangeArrowheads="1"/>
                    </pic:cNvPicPr>
                  </pic:nvPicPr>
                  <pic:blipFill>
                    <a:blip r:embed="rId14"/>
                    <a:stretch>
                      <a:fillRect/>
                    </a:stretch>
                  </pic:blipFill>
                  <pic:spPr bwMode="auto">
                    <a:xfrm>
                      <a:off x="0" y="0"/>
                      <a:ext cx="4153027" cy="4620931"/>
                    </a:xfrm>
                    <a:prstGeom prst="rect">
                      <a:avLst/>
                    </a:prstGeom>
                    <a:noFill/>
                    <a:ln w="9525">
                      <a:noFill/>
                      <a:headEnd/>
                      <a:tailEnd/>
                    </a:ln>
                  </pic:spPr>
                </pic:pic>
              </a:graphicData>
            </a:graphic>
          </wp:inline>
        </w:drawing>
      </w:r>
    </w:p>
    <w:p w:rsidR="001271E1" w:rsidRDefault="005B4667" w14:paraId="5CAC07D2" w14:textId="77777777">
      <w:pPr>
        <w:pStyle w:val="ImageCaption"/>
      </w:pPr>
      <w:r>
        <w:t>Fig 3: Combined CAN-Spring and CAN-Autumn biomass index (top; blue line) with 80% confidence intervals (blue shaded area) calculated using a Gamma distribution. Horizontal line (red) indicates interim Blim = 0.3 Bmsy-prox</w:t>
      </w:r>
      <w:r>
        <w:t>y with 80% confidence intervals (red dashed lines). Probability of By &lt; Blim is presented below.</w:t>
      </w:r>
    </w:p>
    <w:p w:rsidR="001271E1" w:rsidRDefault="005B4667" w14:paraId="41C8F396" w14:textId="77777777">
      <w:r>
        <w:br w:type="page"/>
      </w:r>
    </w:p>
    <w:p w:rsidR="001271E1" w:rsidRDefault="005B4667" w14:paraId="65C3CA8D" w14:textId="77777777">
      <w:pPr>
        <w:pStyle w:val="Heading1"/>
      </w:pPr>
      <w:bookmarkStart w:name="app:appendix-a" w:id="275"/>
      <w:bookmarkEnd w:id="274"/>
      <w:r>
        <w:t>Appendix A</w:t>
      </w:r>
    </w:p>
    <w:p w:rsidR="001271E1" w:rsidRDefault="005B4667" w14:paraId="780800E1" w14:textId="77777777">
      <w:pPr>
        <w:pStyle w:val="FirstParagraph"/>
      </w:pPr>
      <w:r>
        <w:t>Simulation results can be replicated using the below code.</w:t>
      </w:r>
    </w:p>
    <w:p w:rsidR="001271E1" w:rsidRDefault="005B4667" w14:paraId="529FE91C" w14:textId="77777777">
      <w:pPr>
        <w:pStyle w:val="SourceCode"/>
      </w:pPr>
      <w:r>
        <w:rPr>
          <w:rStyle w:val="FunctionTok"/>
        </w:rPr>
        <w:t>library</w:t>
      </w:r>
      <w:r>
        <w:rPr>
          <w:rStyle w:val="NormalTok"/>
        </w:rPr>
        <w:t>(SimSurvey)</w:t>
      </w:r>
      <w:r>
        <w:br/>
      </w:r>
      <w:r>
        <w:rPr>
          <w:rStyle w:val="FunctionTok"/>
        </w:rPr>
        <w:t>library</w:t>
      </w:r>
      <w:r>
        <w:rPr>
          <w:rStyle w:val="NormalTok"/>
        </w:rPr>
        <w:t>(tidyr)</w:t>
      </w:r>
      <w:r>
        <w:br/>
      </w:r>
      <w:r>
        <w:rPr>
          <w:rStyle w:val="FunctionTok"/>
        </w:rPr>
        <w:t>library</w:t>
      </w:r>
      <w:r>
        <w:rPr>
          <w:rStyle w:val="NormalTok"/>
        </w:rPr>
        <w:t>(future)</w:t>
      </w:r>
      <w:r>
        <w:br/>
      </w:r>
      <w:r>
        <w:rPr>
          <w:rStyle w:val="FunctionTok"/>
        </w:rPr>
        <w:t>library</w:t>
      </w:r>
      <w:r>
        <w:rPr>
          <w:rStyle w:val="NormalTok"/>
        </w:rPr>
        <w:t>(tictoc)</w:t>
      </w:r>
      <w:r>
        <w:br/>
      </w:r>
      <w:r>
        <w:rPr>
          <w:rStyle w:val="FunctionTok"/>
        </w:rPr>
        <w:t>library</w:t>
      </w:r>
      <w:r>
        <w:rPr>
          <w:rStyle w:val="NormalTok"/>
        </w:rPr>
        <w:t>(ggplot2)</w:t>
      </w:r>
      <w:r>
        <w:br/>
      </w:r>
      <w:r>
        <w:rPr>
          <w:rStyle w:val="FunctionTok"/>
        </w:rPr>
        <w:t>library</w:t>
      </w:r>
      <w:r>
        <w:rPr>
          <w:rStyle w:val="NormalTok"/>
        </w:rPr>
        <w:t>(ggridges)</w:t>
      </w:r>
      <w:r>
        <w:br/>
      </w:r>
      <w:r>
        <w:rPr>
          <w:rStyle w:val="FunctionTok"/>
        </w:rPr>
        <w:t>library</w:t>
      </w:r>
      <w:r>
        <w:rPr>
          <w:rStyle w:val="NormalTok"/>
        </w:rPr>
        <w:t>(dplyr)</w:t>
      </w:r>
      <w:r>
        <w:br/>
      </w:r>
      <w:r>
        <w:rPr>
          <w:rStyle w:val="FunctionTok"/>
        </w:rPr>
        <w:t>library</w:t>
      </w:r>
      <w:r>
        <w:rPr>
          <w:rStyle w:val="NormalTok"/>
        </w:rPr>
        <w:t>(purrr)</w:t>
      </w:r>
      <w:r>
        <w:br/>
      </w:r>
      <w:r>
        <w:rPr>
          <w:rStyle w:val="FunctionTok"/>
        </w:rPr>
        <w:t>library</w:t>
      </w:r>
      <w:r>
        <w:rPr>
          <w:rStyle w:val="NormalTok"/>
        </w:rPr>
        <w:t>(data.table)</w:t>
      </w:r>
      <w:r>
        <w:br/>
      </w:r>
      <w:r>
        <w:rPr>
          <w:rStyle w:val="FunctionTok"/>
        </w:rPr>
        <w:t>library</w:t>
      </w:r>
      <w:r>
        <w:rPr>
          <w:rStyle w:val="NormalTok"/>
        </w:rPr>
        <w:t>(NAFOdown)</w:t>
      </w:r>
      <w:r>
        <w:br/>
      </w:r>
      <w:r>
        <w:br/>
      </w:r>
      <w:r>
        <w:rPr>
          <w:rStyle w:val="FunctionTok"/>
        </w:rPr>
        <w:t>plan</w:t>
      </w:r>
      <w:r>
        <w:rPr>
          <w:rStyle w:val="NormalTok"/>
        </w:rPr>
        <w:t xml:space="preserve">(multisession, </w:t>
      </w:r>
      <w:r>
        <w:rPr>
          <w:rStyle w:val="AttributeTok"/>
        </w:rPr>
        <w:t>workers =</w:t>
      </w:r>
      <w:r>
        <w:rPr>
          <w:rStyle w:val="NormalTok"/>
        </w:rPr>
        <w:t xml:space="preserve"> </w:t>
      </w:r>
      <w:r>
        <w:rPr>
          <w:rStyle w:val="FunctionTok"/>
        </w:rPr>
        <w:t>floor</w:t>
      </w:r>
      <w:r>
        <w:rPr>
          <w:rStyle w:val="NormalTok"/>
        </w:rPr>
        <w:t>(</w:t>
      </w:r>
      <w:r>
        <w:rPr>
          <w:rStyle w:val="FunctionTok"/>
        </w:rPr>
        <w:t>availableCores</w:t>
      </w:r>
      <w:r>
        <w:rPr>
          <w:rStyle w:val="NormalTok"/>
        </w:rPr>
        <w:t>()</w:t>
      </w:r>
      <w:r>
        <w:rPr>
          <w:rStyle w:val="SpecialCharTok"/>
        </w:rPr>
        <w:t>/</w:t>
      </w:r>
      <w:r>
        <w:rPr>
          <w:rStyle w:val="DecValTok"/>
        </w:rPr>
        <w:t>2</w:t>
      </w:r>
      <w:r>
        <w:rPr>
          <w:rStyle w:val="NormalTok"/>
        </w:rPr>
        <w:t>))</w:t>
      </w:r>
      <w:r>
        <w:br/>
      </w:r>
      <w:r>
        <w:br/>
      </w:r>
      <w:r>
        <w:rPr>
          <w:rStyle w:val="NormalTok"/>
        </w:rPr>
        <w:t xml:space="preserve">n_sims </w:t>
      </w:r>
      <w:r>
        <w:rPr>
          <w:rStyle w:val="OtherTok"/>
        </w:rPr>
        <w:t>&lt;-</w:t>
      </w:r>
      <w:r>
        <w:rPr>
          <w:rStyle w:val="NormalTok"/>
        </w:rPr>
        <w:t xml:space="preserve"> </w:t>
      </w:r>
      <w:r>
        <w:rPr>
          <w:rStyle w:val="DecValTok"/>
        </w:rPr>
        <w:t>5</w:t>
      </w:r>
      <w:r>
        <w:br/>
      </w:r>
      <w:r>
        <w:rPr>
          <w:rStyle w:val="NormalTok"/>
        </w:rPr>
        <w:t xml:space="preserve">n_boot </w:t>
      </w:r>
      <w:r>
        <w:rPr>
          <w:rStyle w:val="OtherTok"/>
        </w:rPr>
        <w:t>&lt;-</w:t>
      </w:r>
      <w:r>
        <w:rPr>
          <w:rStyle w:val="NormalTok"/>
        </w:rPr>
        <w:t xml:space="preserve"> </w:t>
      </w:r>
      <w:r>
        <w:rPr>
          <w:rStyle w:val="DecValTok"/>
        </w:rPr>
        <w:t>1000</w:t>
      </w:r>
      <w:r>
        <w:br/>
      </w:r>
      <w:r>
        <w:br/>
      </w:r>
      <w:r>
        <w:br/>
      </w:r>
      <w:r>
        <w:rPr>
          <w:rStyle w:val="DocumentationTok"/>
        </w:rPr>
        <w:t>## Simulation ----------</w:t>
      </w:r>
      <w:r>
        <w:br/>
      </w:r>
      <w:r>
        <w:br/>
      </w:r>
      <w:r>
        <w:rPr>
          <w:rStyle w:val="FunctionTok"/>
        </w:rPr>
        <w:t>set.seed</w:t>
      </w:r>
      <w:r>
        <w:rPr>
          <w:rStyle w:val="NormalTok"/>
        </w:rPr>
        <w:t>(</w:t>
      </w:r>
      <w:r>
        <w:rPr>
          <w:rStyle w:val="DecValTok"/>
        </w:rPr>
        <w:t>794</w:t>
      </w:r>
      <w:r>
        <w:rPr>
          <w:rStyle w:val="NormalTok"/>
        </w:rPr>
        <w:t>)</w:t>
      </w:r>
      <w:r>
        <w:br/>
      </w:r>
      <w:r>
        <w:rPr>
          <w:rStyle w:val="NormalTok"/>
        </w:rPr>
        <w:t xml:space="preserve">population </w:t>
      </w:r>
      <w:r>
        <w:rPr>
          <w:rStyle w:val="OtherTok"/>
        </w:rPr>
        <w:t>&lt;-</w:t>
      </w:r>
      <w:r>
        <w:rPr>
          <w:rStyle w:val="NormalTok"/>
        </w:rPr>
        <w:t xml:space="preserve"> </w:t>
      </w:r>
      <w:r>
        <w:rPr>
          <w:rStyle w:val="FunctionTok"/>
        </w:rPr>
        <w:t>sim_abundance</w:t>
      </w:r>
      <w:r>
        <w:rPr>
          <w:rStyle w:val="NormalTok"/>
        </w:rPr>
        <w:t>(</w:t>
      </w:r>
      <w:r>
        <w:rPr>
          <w:rStyle w:val="AttributeTok"/>
        </w:rPr>
        <w:t xml:space="preserve">ages </w:t>
      </w:r>
      <w:r>
        <w:rPr>
          <w:rStyle w:val="AttributeTok"/>
        </w:rPr>
        <w:t>=</w:t>
      </w:r>
      <w:r>
        <w:rPr>
          <w:rStyle w:val="NormalTok"/>
        </w:rPr>
        <w:t xml:space="preserve"> </w:t>
      </w:r>
      <w:r>
        <w:rPr>
          <w:rStyle w:val="DecValTok"/>
        </w:rPr>
        <w:t>1</w:t>
      </w:r>
      <w:r>
        <w:rPr>
          <w:rStyle w:val="SpecialCharTok"/>
        </w:rPr>
        <w:t>:</w:t>
      </w:r>
      <w:r>
        <w:rPr>
          <w:rStyle w:val="DecValTok"/>
        </w:rPr>
        <w:t>50</w:t>
      </w:r>
      <w:r>
        <w:rPr>
          <w:rStyle w:val="NormalTok"/>
        </w:rPr>
        <w:t>,</w:t>
      </w:r>
      <w:r>
        <w:br/>
      </w:r>
      <w:r>
        <w:rPr>
          <w:rStyle w:val="NormalTok"/>
        </w:rPr>
        <w:t xml:space="preserve">                            </w:t>
      </w:r>
      <w:r>
        <w:rPr>
          <w:rStyle w:val="AttributeTok"/>
        </w:rPr>
        <w:t>years =</w:t>
      </w:r>
      <w:r>
        <w:rPr>
          <w:rStyle w:val="NormalTok"/>
        </w:rPr>
        <w:t xml:space="preserve"> </w:t>
      </w:r>
      <w:r>
        <w:rPr>
          <w:rStyle w:val="DecValTok"/>
        </w:rPr>
        <w:t>1</w:t>
      </w:r>
      <w:r>
        <w:rPr>
          <w:rStyle w:val="SpecialCharTok"/>
        </w:rPr>
        <w:t>:</w:t>
      </w:r>
      <w:r>
        <w:rPr>
          <w:rStyle w:val="DecValTok"/>
        </w:rPr>
        <w:t>20</w:t>
      </w:r>
      <w:r>
        <w:rPr>
          <w:rStyle w:val="NormalTok"/>
        </w:rPr>
        <w:t>,</w:t>
      </w:r>
      <w:r>
        <w:br/>
      </w:r>
      <w:r>
        <w:rPr>
          <w:rStyle w:val="NormalTok"/>
        </w:rPr>
        <w:t xml:space="preserve">                            </w:t>
      </w:r>
      <w:r>
        <w:rPr>
          <w:rStyle w:val="AttributeTok"/>
        </w:rPr>
        <w:t>R =</w:t>
      </w:r>
      <w:r>
        <w:rPr>
          <w:rStyle w:val="NormalTok"/>
        </w:rPr>
        <w:t xml:space="preserve"> </w:t>
      </w:r>
      <w:r>
        <w:rPr>
          <w:rStyle w:val="FunctionTok"/>
        </w:rPr>
        <w:t>sim_R</w:t>
      </w:r>
      <w:r>
        <w:rPr>
          <w:rStyle w:val="NormalTok"/>
        </w:rPr>
        <w:t>(</w:t>
      </w:r>
      <w:r>
        <w:rPr>
          <w:rStyle w:val="AttributeTok"/>
        </w:rPr>
        <w:t>log_mean =</w:t>
      </w:r>
      <w:r>
        <w:rPr>
          <w:rStyle w:val="NormalTok"/>
        </w:rPr>
        <w:t xml:space="preserve"> </w:t>
      </w:r>
      <w:r>
        <w:rPr>
          <w:rStyle w:val="FunctionTok"/>
        </w:rPr>
        <w:t>log</w:t>
      </w:r>
      <w:r>
        <w:rPr>
          <w:rStyle w:val="NormalTok"/>
        </w:rPr>
        <w:t>(</w:t>
      </w:r>
      <w:r>
        <w:rPr>
          <w:rStyle w:val="DecValTok"/>
        </w:rPr>
        <w:t>600000000</w:t>
      </w:r>
      <w:r>
        <w:rPr>
          <w:rStyle w:val="NormalTok"/>
        </w:rPr>
        <w:t>),</w:t>
      </w:r>
      <w:r>
        <w:br/>
      </w:r>
      <w:r>
        <w:rPr>
          <w:rStyle w:val="NormalTok"/>
        </w:rPr>
        <w:t xml:space="preserve">                                      </w:t>
      </w:r>
      <w:r>
        <w:rPr>
          <w:rStyle w:val="AttributeTok"/>
        </w:rPr>
        <w:t>log_sd =</w:t>
      </w:r>
      <w:r>
        <w:rPr>
          <w:rStyle w:val="NormalTok"/>
        </w:rPr>
        <w:t xml:space="preserve"> </w:t>
      </w:r>
      <w:r>
        <w:rPr>
          <w:rStyle w:val="FloatTok"/>
        </w:rPr>
        <w:t>0.6</w:t>
      </w:r>
      <w:r>
        <w:rPr>
          <w:rStyle w:val="NormalTok"/>
        </w:rPr>
        <w:t>,</w:t>
      </w:r>
      <w:r>
        <w:br/>
      </w:r>
      <w:r>
        <w:rPr>
          <w:rStyle w:val="NormalTok"/>
        </w:rPr>
        <w:t xml:space="preserve">                                      </w:t>
      </w:r>
      <w:r>
        <w:rPr>
          <w:rStyle w:val="AttributeTok"/>
        </w:rPr>
        <w:t>random_walk =</w:t>
      </w:r>
      <w:r>
        <w:rPr>
          <w:rStyle w:val="NormalTok"/>
        </w:rPr>
        <w:t xml:space="preserve"> F),</w:t>
      </w:r>
      <w:r>
        <w:br/>
      </w:r>
      <w:r>
        <w:rPr>
          <w:rStyle w:val="NormalTok"/>
        </w:rPr>
        <w:t xml:space="preserve">                            </w:t>
      </w:r>
      <w:r>
        <w:rPr>
          <w:rStyle w:val="AttributeTok"/>
        </w:rPr>
        <w:t>Z =</w:t>
      </w:r>
      <w:r>
        <w:rPr>
          <w:rStyle w:val="NormalTok"/>
        </w:rPr>
        <w:t xml:space="preserve"> </w:t>
      </w:r>
      <w:r>
        <w:rPr>
          <w:rStyle w:val="FunctionTok"/>
        </w:rPr>
        <w:t>sim_Z</w:t>
      </w:r>
      <w:r>
        <w:rPr>
          <w:rStyle w:val="NormalTok"/>
        </w:rPr>
        <w:t>(</w:t>
      </w:r>
      <w:r>
        <w:rPr>
          <w:rStyle w:val="AttributeTok"/>
        </w:rPr>
        <w:t>log_mean =</w:t>
      </w:r>
      <w:r>
        <w:rPr>
          <w:rStyle w:val="NormalTok"/>
        </w:rPr>
        <w:t xml:space="preserve"> </w:t>
      </w:r>
      <w:r>
        <w:rPr>
          <w:rStyle w:val="FunctionTok"/>
        </w:rPr>
        <w:t>log</w:t>
      </w:r>
      <w:r>
        <w:rPr>
          <w:rStyle w:val="NormalTok"/>
        </w:rPr>
        <w:t>(</w:t>
      </w:r>
      <w:r>
        <w:rPr>
          <w:rStyle w:val="FloatTok"/>
        </w:rPr>
        <w:t>0.2</w:t>
      </w:r>
      <w:r>
        <w:rPr>
          <w:rStyle w:val="NormalTok"/>
        </w:rPr>
        <w:t>),</w:t>
      </w:r>
      <w:r>
        <w:br/>
      </w:r>
      <w:r>
        <w:rPr>
          <w:rStyle w:val="NormalTok"/>
        </w:rPr>
        <w:t xml:space="preserve">                                      </w:t>
      </w:r>
      <w:r>
        <w:rPr>
          <w:rStyle w:val="AttributeTok"/>
        </w:rPr>
        <w:t>log_sd =</w:t>
      </w:r>
      <w:r>
        <w:rPr>
          <w:rStyle w:val="NormalTok"/>
        </w:rPr>
        <w:t xml:space="preserve"> </w:t>
      </w:r>
      <w:r>
        <w:rPr>
          <w:rStyle w:val="FloatTok"/>
        </w:rPr>
        <w:t>0.2</w:t>
      </w:r>
      <w:r>
        <w:rPr>
          <w:rStyle w:val="NormalTok"/>
        </w:rPr>
        <w:t>,</w:t>
      </w:r>
      <w:r>
        <w:br/>
      </w:r>
      <w:r>
        <w:rPr>
          <w:rStyle w:val="NormalTok"/>
        </w:rPr>
        <w:t xml:space="preserve">                                      </w:t>
      </w:r>
      <w:r>
        <w:rPr>
          <w:rStyle w:val="AttributeTok"/>
        </w:rPr>
        <w:t>phi_age =</w:t>
      </w:r>
      <w:r>
        <w:rPr>
          <w:rStyle w:val="NormalTok"/>
        </w:rPr>
        <w:t xml:space="preserve"> </w:t>
      </w:r>
      <w:r>
        <w:rPr>
          <w:rStyle w:val="FloatTok"/>
        </w:rPr>
        <w:t>0.4</w:t>
      </w:r>
      <w:r>
        <w:rPr>
          <w:rStyle w:val="NormalTok"/>
        </w:rPr>
        <w:t>,</w:t>
      </w:r>
      <w:r>
        <w:br/>
      </w:r>
      <w:r>
        <w:rPr>
          <w:rStyle w:val="NormalTok"/>
        </w:rPr>
        <w:t xml:space="preserve">                                      </w:t>
      </w:r>
      <w:r>
        <w:rPr>
          <w:rStyle w:val="AttributeTok"/>
        </w:rPr>
        <w:t>phi_year =</w:t>
      </w:r>
      <w:r>
        <w:rPr>
          <w:rStyle w:val="NormalTok"/>
        </w:rPr>
        <w:t xml:space="preserve"> </w:t>
      </w:r>
      <w:r>
        <w:rPr>
          <w:rStyle w:val="FloatTok"/>
        </w:rPr>
        <w:t>0.4</w:t>
      </w:r>
      <w:r>
        <w:rPr>
          <w:rStyle w:val="NormalTok"/>
        </w:rPr>
        <w:t>),</w:t>
      </w:r>
      <w:r>
        <w:br/>
      </w:r>
      <w:r>
        <w:rPr>
          <w:rStyle w:val="NormalTok"/>
        </w:rPr>
        <w:t xml:space="preserve">                            </w:t>
      </w:r>
      <w:r>
        <w:rPr>
          <w:rStyle w:val="AttributeTok"/>
        </w:rPr>
        <w:t>N0 =</w:t>
      </w:r>
      <w:r>
        <w:rPr>
          <w:rStyle w:val="NormalTok"/>
        </w:rPr>
        <w:t xml:space="preserve"> </w:t>
      </w:r>
      <w:r>
        <w:rPr>
          <w:rStyle w:val="FunctionTok"/>
        </w:rPr>
        <w:t>sim_</w:t>
      </w:r>
      <w:r>
        <w:rPr>
          <w:rStyle w:val="FunctionTok"/>
        </w:rPr>
        <w:t>N0</w:t>
      </w:r>
      <w:r>
        <w:rPr>
          <w:rStyle w:val="NormalTok"/>
        </w:rPr>
        <w:t>(</w:t>
      </w:r>
      <w:r>
        <w:rPr>
          <w:rStyle w:val="AttributeTok"/>
        </w:rPr>
        <w:t>N0 =</w:t>
      </w:r>
      <w:r>
        <w:rPr>
          <w:rStyle w:val="NormalTok"/>
        </w:rPr>
        <w:t xml:space="preserve"> </w:t>
      </w:r>
      <w:r>
        <w:rPr>
          <w:rStyle w:val="StringTok"/>
        </w:rPr>
        <w:t>"exp"</w:t>
      </w:r>
      <w:r>
        <w:rPr>
          <w:rStyle w:val="NormalTok"/>
        </w:rPr>
        <w:t xml:space="preserve">, </w:t>
      </w:r>
      <w:r>
        <w:rPr>
          <w:rStyle w:val="AttributeTok"/>
        </w:rPr>
        <w:t>plot =</w:t>
      </w:r>
      <w:r>
        <w:rPr>
          <w:rStyle w:val="NormalTok"/>
        </w:rPr>
        <w:t xml:space="preserve"> </w:t>
      </w:r>
      <w:r>
        <w:rPr>
          <w:rStyle w:val="ConstantTok"/>
        </w:rPr>
        <w:t>FALSE</w:t>
      </w:r>
      <w:r>
        <w:rPr>
          <w:rStyle w:val="NormalTok"/>
        </w:rPr>
        <w:t>),</w:t>
      </w:r>
      <w:r>
        <w:br/>
      </w:r>
      <w:r>
        <w:rPr>
          <w:rStyle w:val="NormalTok"/>
        </w:rPr>
        <w:t xml:space="preserve">                            </w:t>
      </w:r>
      <w:r>
        <w:rPr>
          <w:rStyle w:val="AttributeTok"/>
        </w:rPr>
        <w:t>growth =</w:t>
      </w:r>
      <w:r>
        <w:rPr>
          <w:rStyle w:val="NormalTok"/>
        </w:rPr>
        <w:t xml:space="preserve"> </w:t>
      </w:r>
      <w:r>
        <w:rPr>
          <w:rStyle w:val="FunctionTok"/>
        </w:rPr>
        <w:t>sim_vonB</w:t>
      </w:r>
      <w:r>
        <w:rPr>
          <w:rStyle w:val="NormalTok"/>
        </w:rPr>
        <w:t>(</w:t>
      </w:r>
      <w:r>
        <w:rPr>
          <w:rStyle w:val="AttributeTok"/>
        </w:rPr>
        <w:t>Linf =</w:t>
      </w:r>
      <w:r>
        <w:rPr>
          <w:rStyle w:val="NormalTok"/>
        </w:rPr>
        <w:t xml:space="preserve"> </w:t>
      </w:r>
      <w:r>
        <w:rPr>
          <w:rStyle w:val="DecValTok"/>
        </w:rPr>
        <w:t>30</w:t>
      </w:r>
      <w:r>
        <w:rPr>
          <w:rStyle w:val="NormalTok"/>
        </w:rPr>
        <w:t xml:space="preserve">, </w:t>
      </w:r>
      <w:r>
        <w:rPr>
          <w:rStyle w:val="AttributeTok"/>
        </w:rPr>
        <w:t>L0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K =</w:t>
      </w:r>
      <w:r>
        <w:rPr>
          <w:rStyle w:val="NormalTok"/>
        </w:rPr>
        <w:t xml:space="preserve"> </w:t>
      </w:r>
      <w:r>
        <w:rPr>
          <w:rStyle w:val="FloatTok"/>
        </w:rPr>
        <w:t>0.1</w:t>
      </w:r>
      <w:r>
        <w:rPr>
          <w:rStyle w:val="NormalTok"/>
        </w:rPr>
        <w:t xml:space="preserve">, </w:t>
      </w:r>
      <w:r>
        <w:rPr>
          <w:rStyle w:val="AttributeTok"/>
        </w:rPr>
        <w:t>log_sd =</w:t>
      </w:r>
      <w:r>
        <w:rPr>
          <w:rStyle w:val="NormalTok"/>
        </w:rPr>
        <w:t xml:space="preserve"> </w:t>
      </w:r>
      <w:r>
        <w:rPr>
          <w:rStyle w:val="FloatTok"/>
        </w:rPr>
        <w:t>0.13</w:t>
      </w:r>
      <w:r>
        <w:rPr>
          <w:rStyle w:val="NormalTok"/>
        </w:rPr>
        <w:t>,</w:t>
      </w:r>
      <w:r>
        <w:br/>
      </w:r>
      <w:r>
        <w:rPr>
          <w:rStyle w:val="NormalTok"/>
        </w:rPr>
        <w:t xml:space="preserve">                                              </w:t>
      </w:r>
      <w:r>
        <w:rPr>
          <w:rStyle w:val="AttributeTok"/>
        </w:rPr>
        <w:t>length_group =</w:t>
      </w:r>
      <w:r>
        <w:rPr>
          <w:rStyle w:val="NormalTok"/>
        </w:rPr>
        <w:t xml:space="preserve"> </w:t>
      </w:r>
      <w:r>
        <w:rPr>
          <w:rStyle w:val="DecValTok"/>
        </w:rPr>
        <w:t>1</w:t>
      </w:r>
      <w:r>
        <w:rPr>
          <w:rStyle w:val="NormalTok"/>
        </w:rPr>
        <w:t xml:space="preserve">, </w:t>
      </w:r>
      <w:r>
        <w:br/>
      </w:r>
      <w:r>
        <w:rPr>
          <w:rStyle w:val="NormalTok"/>
        </w:rPr>
        <w:t xml:space="preserve">                      </w:t>
      </w:r>
      <w:r>
        <w:rPr>
          <w:rStyle w:val="NormalTok"/>
        </w:rPr>
        <w:t xml:space="preserve">                        </w:t>
      </w:r>
      <w:r>
        <w:rPr>
          <w:rStyle w:val="AttributeTok"/>
        </w:rPr>
        <w:t>digits =</w:t>
      </w:r>
      <w:r>
        <w:rPr>
          <w:rStyle w:val="NormalTok"/>
        </w:rPr>
        <w:t xml:space="preserve"> </w:t>
      </w:r>
      <w:r>
        <w:rPr>
          <w:rStyle w:val="DecValTok"/>
        </w:rPr>
        <w:t>0</w:t>
      </w:r>
      <w:r>
        <w:rPr>
          <w:rStyle w:val="NormalTok"/>
        </w:rPr>
        <w:t xml:space="preserve">)) </w:t>
      </w:r>
      <w:r>
        <w:rPr>
          <w:rStyle w:val="SpecialCharTok"/>
        </w:rPr>
        <w:t>|</w:t>
      </w:r>
      <w:r>
        <w:rPr>
          <w:rStyle w:val="ErrorTok"/>
        </w:rPr>
        <w:t>&gt;</w:t>
      </w:r>
      <w:r>
        <w:br/>
      </w:r>
      <w:r>
        <w:rPr>
          <w:rStyle w:val="NormalTok"/>
        </w:rPr>
        <w:t xml:space="preserve">  </w:t>
      </w:r>
      <w:r>
        <w:rPr>
          <w:rStyle w:val="FunctionTok"/>
        </w:rPr>
        <w:t>sim_distribution</w:t>
      </w:r>
      <w:r>
        <w:rPr>
          <w:rStyle w:val="NormalTok"/>
        </w:rPr>
        <w:t>(</w:t>
      </w:r>
      <w:r>
        <w:rPr>
          <w:rStyle w:val="AttributeTok"/>
        </w:rPr>
        <w:t>grid =</w:t>
      </w:r>
      <w:r>
        <w:rPr>
          <w:rStyle w:val="NormalTok"/>
        </w:rPr>
        <w:t xml:space="preserve"> </w:t>
      </w:r>
      <w:r>
        <w:rPr>
          <w:rStyle w:val="FunctionTok"/>
        </w:rPr>
        <w:t>make_grid</w:t>
      </w:r>
      <w:r>
        <w:rPr>
          <w:rStyle w:val="NormalTok"/>
        </w:rPr>
        <w:t>(</w:t>
      </w:r>
      <w:r>
        <w:rPr>
          <w:rStyle w:val="AttributeTok"/>
        </w:rPr>
        <w:t>x_range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r>
        <w:rPr>
          <w:rStyle w:val="AttributeTok"/>
        </w:rPr>
        <w:t>y_range =</w:t>
      </w:r>
      <w:r>
        <w:rPr>
          <w:rStyle w:val="NormalTok"/>
        </w:rPr>
        <w:t xml:space="preserve"> </w:t>
      </w:r>
      <w:r>
        <w:rPr>
          <w:rStyle w:val="FunctionTok"/>
        </w:rPr>
        <w:t>c</w:t>
      </w:r>
      <w:r>
        <w:rPr>
          <w:rStyle w:val="NormalTok"/>
        </w:rPr>
        <w:t>(</w:t>
      </w:r>
      <w:r>
        <w:rPr>
          <w:rStyle w:val="SpecialCharTok"/>
        </w:rPr>
        <w:t>-</w:t>
      </w:r>
      <w:r>
        <w:rPr>
          <w:rStyle w:val="DecValTok"/>
        </w:rPr>
        <w:t>150</w:t>
      </w:r>
      <w:r>
        <w:rPr>
          <w:rStyle w:val="NormalTok"/>
        </w:rPr>
        <w:t xml:space="preserve">, </w:t>
      </w:r>
      <w:r>
        <w:rPr>
          <w:rStyle w:val="DecValTok"/>
        </w:rPr>
        <w:t>150</w:t>
      </w:r>
      <w:r>
        <w:rPr>
          <w:rStyle w:val="NormalTok"/>
        </w:rPr>
        <w:t>),</w:t>
      </w:r>
      <w:r>
        <w:br/>
      </w:r>
      <w:r>
        <w:rPr>
          <w:rStyle w:val="NormalTok"/>
        </w:rPr>
        <w:t xml:space="preserve">                                    </w:t>
      </w:r>
      <w:r>
        <w:rPr>
          <w:rStyle w:val="AttributeTok"/>
        </w:rPr>
        <w:t>res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10</w:t>
      </w:r>
      <w:r>
        <w:rPr>
          <w:rStyle w:val="NormalTok"/>
        </w:rPr>
        <w:t>),</w:t>
      </w:r>
      <w:r>
        <w:br/>
      </w:r>
      <w:r>
        <w:rPr>
          <w:rStyle w:val="NormalTok"/>
        </w:rPr>
        <w:t xml:space="preserve">                                    </w:t>
      </w:r>
      <w:r>
        <w:rPr>
          <w:rStyle w:val="AttributeTok"/>
        </w:rPr>
        <w:t>shelf_depth =</w:t>
      </w:r>
      <w:r>
        <w:rPr>
          <w:rStyle w:val="NormalTok"/>
        </w:rPr>
        <w:t xml:space="preserve"> </w:t>
      </w:r>
      <w:r>
        <w:rPr>
          <w:rStyle w:val="DecValTok"/>
        </w:rPr>
        <w:t>60</w:t>
      </w:r>
      <w:r>
        <w:rPr>
          <w:rStyle w:val="NormalTok"/>
        </w:rPr>
        <w:t>,</w:t>
      </w:r>
      <w:r>
        <w:br/>
      </w:r>
      <w:r>
        <w:rPr>
          <w:rStyle w:val="NormalTok"/>
        </w:rPr>
        <w:t xml:space="preserve">                                    </w:t>
      </w:r>
      <w:r>
        <w:rPr>
          <w:rStyle w:val="AttributeTok"/>
        </w:rPr>
        <w:t>shelf_width =</w:t>
      </w:r>
      <w:r>
        <w:rPr>
          <w:rStyle w:val="NormalTok"/>
        </w:rPr>
        <w:t xml:space="preserve"> </w:t>
      </w:r>
      <w:r>
        <w:rPr>
          <w:rStyle w:val="DecValTok"/>
        </w:rPr>
        <w:t>170</w:t>
      </w:r>
      <w:r>
        <w:rPr>
          <w:rStyle w:val="NormalTok"/>
        </w:rPr>
        <w:t>,</w:t>
      </w:r>
      <w:r>
        <w:br/>
      </w:r>
      <w:r>
        <w:rPr>
          <w:rStyle w:val="NormalTok"/>
        </w:rPr>
        <w:t xml:space="preserve">                                    </w:t>
      </w:r>
      <w:r>
        <w:rPr>
          <w:rStyle w:val="AttributeTok"/>
        </w:rPr>
        <w:t>depth_range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1600</w:t>
      </w:r>
      <w:r>
        <w:rPr>
          <w:rStyle w:val="NormalTok"/>
        </w:rPr>
        <w:t>),</w:t>
      </w:r>
      <w:r>
        <w:br/>
      </w:r>
      <w:r>
        <w:rPr>
          <w:rStyle w:val="NormalTok"/>
        </w:rPr>
        <w:t xml:space="preserve">                                    </w:t>
      </w:r>
      <w:r>
        <w:rPr>
          <w:rStyle w:val="AttributeTok"/>
        </w:rPr>
        <w:t>n_div =</w:t>
      </w:r>
      <w:r>
        <w:rPr>
          <w:rStyle w:val="NormalTok"/>
        </w:rPr>
        <w:t xml:space="preserve"> </w:t>
      </w:r>
      <w:r>
        <w:rPr>
          <w:rStyle w:val="DecValTok"/>
        </w:rPr>
        <w:t>2</w:t>
      </w:r>
      <w:r>
        <w:rPr>
          <w:rStyle w:val="NormalTok"/>
        </w:rPr>
        <w:t>,</w:t>
      </w:r>
      <w:r>
        <w:br/>
      </w:r>
      <w:r>
        <w:rPr>
          <w:rStyle w:val="NormalTok"/>
        </w:rPr>
        <w:t xml:space="preserve">                                    </w:t>
      </w:r>
      <w:r>
        <w:rPr>
          <w:rStyle w:val="AttributeTok"/>
        </w:rPr>
        <w:t>st</w:t>
      </w:r>
      <w:r>
        <w:rPr>
          <w:rStyle w:val="AttributeTok"/>
        </w:rPr>
        <w:t>rat_breaks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1600</w:t>
      </w:r>
      <w:r>
        <w:rPr>
          <w:rStyle w:val="NormalTok"/>
        </w:rPr>
        <w:t xml:space="preserve">, </w:t>
      </w:r>
      <w:r>
        <w:br/>
      </w:r>
      <w:r>
        <w:rPr>
          <w:rStyle w:val="NormalTok"/>
        </w:rPr>
        <w:t xml:space="preserve">                                                       </w:t>
      </w:r>
      <w:r>
        <w:rPr>
          <w:rStyle w:val="AttributeTok"/>
        </w:rPr>
        <w:t>by =</w:t>
      </w:r>
      <w:r>
        <w:rPr>
          <w:rStyle w:val="NormalTok"/>
        </w:rPr>
        <w:t xml:space="preserve"> </w:t>
      </w:r>
      <w:r>
        <w:rPr>
          <w:rStyle w:val="DecValTok"/>
        </w:rPr>
        <w:t>65</w:t>
      </w:r>
      <w:r>
        <w:rPr>
          <w:rStyle w:val="NormalTok"/>
        </w:rPr>
        <w:t>),</w:t>
      </w:r>
      <w:r>
        <w:br/>
      </w:r>
      <w:r>
        <w:rPr>
          <w:rStyle w:val="NormalTok"/>
        </w:rPr>
        <w:t xml:space="preserve">                                    </w:t>
      </w:r>
      <w:r>
        <w:rPr>
          <w:rStyle w:val="AttributeTok"/>
        </w:rPr>
        <w:t>strat_splits =</w:t>
      </w:r>
      <w:r>
        <w:rPr>
          <w:rStyle w:val="NormalTok"/>
        </w:rPr>
        <w:t xml:space="preserve"> </w:t>
      </w:r>
      <w:r>
        <w:rPr>
          <w:rStyle w:val="DecValTok"/>
        </w:rPr>
        <w:t>4</w:t>
      </w:r>
      <w:r>
        <w:rPr>
          <w:rStyle w:val="NormalTok"/>
        </w:rPr>
        <w:t>,</w:t>
      </w:r>
      <w:r>
        <w:br/>
      </w:r>
      <w:r>
        <w:rPr>
          <w:rStyle w:val="NormalTok"/>
        </w:rPr>
        <w:t xml:space="preserve">                                    </w:t>
      </w:r>
      <w:r>
        <w:rPr>
          <w:rStyle w:val="AttributeTok"/>
        </w:rPr>
        <w:t>method =</w:t>
      </w:r>
      <w:r>
        <w:rPr>
          <w:rStyle w:val="NormalTok"/>
        </w:rPr>
        <w:t xml:space="preserve"> </w:t>
      </w:r>
      <w:r>
        <w:rPr>
          <w:rStyle w:val="StringTok"/>
        </w:rPr>
        <w:t>"bezier"</w:t>
      </w:r>
      <w:r>
        <w:rPr>
          <w:rStyle w:val="NormalTok"/>
        </w:rPr>
        <w:t>),</w:t>
      </w:r>
      <w:r>
        <w:br/>
      </w:r>
      <w:r>
        <w:rPr>
          <w:rStyle w:val="NormalTok"/>
        </w:rPr>
        <w:t xml:space="preserve">                   </w:t>
      </w:r>
      <w:r>
        <w:rPr>
          <w:rStyle w:val="AttributeTok"/>
        </w:rPr>
        <w:t>ays_covar =</w:t>
      </w:r>
      <w:r>
        <w:rPr>
          <w:rStyle w:val="NormalTok"/>
        </w:rPr>
        <w:t xml:space="preserve"> </w:t>
      </w:r>
      <w:r>
        <w:rPr>
          <w:rStyle w:val="FunctionTok"/>
        </w:rPr>
        <w:t>sim_ays_covar</w:t>
      </w:r>
      <w:r>
        <w:rPr>
          <w:rStyle w:val="NormalTok"/>
        </w:rPr>
        <w:t>(</w:t>
      </w:r>
      <w:r>
        <w:rPr>
          <w:rStyle w:val="AttributeTok"/>
        </w:rPr>
        <w:t>sd =</w:t>
      </w:r>
      <w:r>
        <w:rPr>
          <w:rStyle w:val="NormalTok"/>
        </w:rPr>
        <w:t xml:space="preserve"> </w:t>
      </w:r>
      <w:r>
        <w:rPr>
          <w:rStyle w:val="DecValTok"/>
        </w:rPr>
        <w:t>2</w:t>
      </w:r>
      <w:r>
        <w:rPr>
          <w:rStyle w:val="NormalTok"/>
        </w:rPr>
        <w:t>,</w:t>
      </w:r>
      <w:r>
        <w:br/>
      </w:r>
      <w:r>
        <w:rPr>
          <w:rStyle w:val="NormalTok"/>
        </w:rPr>
        <w:t xml:space="preserve">                                             </w:t>
      </w:r>
      <w:r>
        <w:rPr>
          <w:rStyle w:val="AttributeTok"/>
        </w:rPr>
        <w:t>range =</w:t>
      </w:r>
      <w:r>
        <w:rPr>
          <w:rStyle w:val="NormalTok"/>
        </w:rPr>
        <w:t xml:space="preserve"> </w:t>
      </w:r>
      <w:r>
        <w:rPr>
          <w:rStyle w:val="DecValTok"/>
        </w:rPr>
        <w:t>200</w:t>
      </w:r>
      <w:r>
        <w:rPr>
          <w:rStyle w:val="NormalTok"/>
        </w:rPr>
        <w:t>,</w:t>
      </w:r>
      <w:r>
        <w:br/>
      </w:r>
      <w:r>
        <w:rPr>
          <w:rStyle w:val="NormalTok"/>
        </w:rPr>
        <w:t xml:space="preserve">                                             </w:t>
      </w:r>
      <w:r>
        <w:rPr>
          <w:rStyle w:val="AttributeTok"/>
        </w:rPr>
        <w:t>phi_age =</w:t>
      </w:r>
      <w:r>
        <w:rPr>
          <w:rStyle w:val="NormalTok"/>
        </w:rPr>
        <w:t xml:space="preserve"> </w:t>
      </w:r>
      <w:r>
        <w:rPr>
          <w:rStyle w:val="FloatTok"/>
        </w:rPr>
        <w:t>0.5</w:t>
      </w:r>
      <w:r>
        <w:rPr>
          <w:rStyle w:val="NormalTok"/>
        </w:rPr>
        <w:t>,</w:t>
      </w:r>
      <w:r>
        <w:br/>
      </w:r>
      <w:r>
        <w:rPr>
          <w:rStyle w:val="NormalTok"/>
        </w:rPr>
        <w:t xml:space="preserve">                                             </w:t>
      </w:r>
      <w:r>
        <w:rPr>
          <w:rStyle w:val="AttributeTok"/>
        </w:rPr>
        <w:t>phi_year =</w:t>
      </w:r>
      <w:r>
        <w:rPr>
          <w:rStyle w:val="NormalTok"/>
        </w:rPr>
        <w:t xml:space="preserve"> </w:t>
      </w:r>
      <w:r>
        <w:rPr>
          <w:rStyle w:val="FloatTok"/>
        </w:rPr>
        <w:t>0.9</w:t>
      </w:r>
      <w:r>
        <w:rPr>
          <w:rStyle w:val="NormalTok"/>
        </w:rPr>
        <w:t>),</w:t>
      </w:r>
      <w:r>
        <w:br/>
      </w:r>
      <w:r>
        <w:rPr>
          <w:rStyle w:val="NormalTok"/>
        </w:rPr>
        <w:t xml:space="preserve">                   </w:t>
      </w:r>
      <w:r>
        <w:rPr>
          <w:rStyle w:val="AttributeTok"/>
        </w:rPr>
        <w:t>depth_par =</w:t>
      </w:r>
      <w:r>
        <w:rPr>
          <w:rStyle w:val="NormalTok"/>
        </w:rPr>
        <w:t xml:space="preserve"> </w:t>
      </w:r>
      <w:r>
        <w:rPr>
          <w:rStyle w:val="FunctionTok"/>
        </w:rPr>
        <w:t>sim_parabola</w:t>
      </w:r>
      <w:r>
        <w:rPr>
          <w:rStyle w:val="NormalTok"/>
        </w:rPr>
        <w:t>(</w:t>
      </w:r>
      <w:r>
        <w:rPr>
          <w:rStyle w:val="AttributeTok"/>
        </w:rPr>
        <w:t>mu =</w:t>
      </w:r>
      <w:r>
        <w:rPr>
          <w:rStyle w:val="NormalTok"/>
        </w:rPr>
        <w:t xml:space="preserve"> </w:t>
      </w:r>
      <w:r>
        <w:rPr>
          <w:rStyle w:val="FunctionTok"/>
        </w:rPr>
        <w:t>log</w:t>
      </w:r>
      <w:r>
        <w:rPr>
          <w:rStyle w:val="NormalTok"/>
        </w:rPr>
        <w:t>(</w:t>
      </w:r>
      <w:r>
        <w:rPr>
          <w:rStyle w:val="DecValTok"/>
        </w:rPr>
        <w:t>1</w:t>
      </w:r>
      <w:r>
        <w:rPr>
          <w:rStyle w:val="DecValTok"/>
        </w:rPr>
        <w:t>90</w:t>
      </w:r>
      <w:r>
        <w:rPr>
          <w:rStyle w:val="NormalTok"/>
        </w:rPr>
        <w:t>),</w:t>
      </w:r>
      <w:r>
        <w:br/>
      </w:r>
      <w:r>
        <w:rPr>
          <w:rStyle w:val="NormalTok"/>
        </w:rPr>
        <w:t xml:space="preserve">                                            </w:t>
      </w:r>
      <w:r>
        <w:rPr>
          <w:rStyle w:val="AttributeTok"/>
        </w:rPr>
        <w:t>sigma =</w:t>
      </w:r>
      <w:r>
        <w:rPr>
          <w:rStyle w:val="NormalTok"/>
        </w:rPr>
        <w:t xml:space="preserve"> </w:t>
      </w:r>
      <w:r>
        <w:rPr>
          <w:rStyle w:val="FloatTok"/>
        </w:rPr>
        <w:t>0.3</w:t>
      </w:r>
      <w:r>
        <w:rPr>
          <w:rStyle w:val="NormalTok"/>
        </w:rPr>
        <w:t>,</w:t>
      </w:r>
      <w:r>
        <w:br/>
      </w:r>
      <w:r>
        <w:rPr>
          <w:rStyle w:val="NormalTok"/>
        </w:rPr>
        <w:t xml:space="preserve">                                            </w:t>
      </w:r>
      <w:r>
        <w:rPr>
          <w:rStyle w:val="AttributeTok"/>
        </w:rPr>
        <w:t>log_space =</w:t>
      </w:r>
      <w:r>
        <w:rPr>
          <w:rStyle w:val="NormalTok"/>
        </w:rPr>
        <w:t xml:space="preserve"> </w:t>
      </w:r>
      <w:r>
        <w:rPr>
          <w:rStyle w:val="ConstantTok"/>
        </w:rPr>
        <w:t>TRUE</w:t>
      </w:r>
      <w:r>
        <w:rPr>
          <w:rStyle w:val="NormalTok"/>
        </w:rPr>
        <w:t>))</w:t>
      </w:r>
      <w:r>
        <w:br/>
      </w:r>
      <w:r>
        <w:br/>
      </w:r>
      <w:r>
        <w:br/>
      </w:r>
      <w:r>
        <w:rPr>
          <w:rStyle w:val="NormalTok"/>
        </w:rPr>
        <w:t xml:space="preserve">survey </w:t>
      </w:r>
      <w:r>
        <w:rPr>
          <w:rStyle w:val="OtherTok"/>
        </w:rPr>
        <w:t>&lt;-</w:t>
      </w:r>
      <w:r>
        <w:rPr>
          <w:rStyle w:val="NormalTok"/>
        </w:rPr>
        <w:t xml:space="preserve"> </w:t>
      </w:r>
      <w:r>
        <w:rPr>
          <w:rStyle w:val="FunctionTok"/>
        </w:rPr>
        <w:t>sim_survey</w:t>
      </w:r>
      <w:r>
        <w:rPr>
          <w:rStyle w:val="NormalTok"/>
        </w:rPr>
        <w:t>(population,</w:t>
      </w:r>
      <w:r>
        <w:br/>
      </w:r>
      <w:r>
        <w:rPr>
          <w:rStyle w:val="NormalTok"/>
        </w:rPr>
        <w:t xml:space="preserve">                     </w:t>
      </w:r>
      <w:r>
        <w:rPr>
          <w:rStyle w:val="AttributeTok"/>
        </w:rPr>
        <w:t>n_sims =</w:t>
      </w:r>
      <w:r>
        <w:rPr>
          <w:rStyle w:val="NormalTok"/>
        </w:rPr>
        <w:t xml:space="preserve"> n_sims,</w:t>
      </w:r>
      <w:r>
        <w:br/>
      </w:r>
      <w:r>
        <w:rPr>
          <w:rStyle w:val="NormalTok"/>
        </w:rPr>
        <w:t xml:space="preserve">                     </w:t>
      </w:r>
      <w:r>
        <w:rPr>
          <w:rStyle w:val="AttributeTok"/>
        </w:rPr>
        <w:t>q =</w:t>
      </w:r>
      <w:r>
        <w:rPr>
          <w:rStyle w:val="NormalTok"/>
        </w:rPr>
        <w:t xml:space="preserve"> </w:t>
      </w:r>
      <w:r>
        <w:rPr>
          <w:rStyle w:val="FunctionTok"/>
        </w:rPr>
        <w:t>sim_logistic</w:t>
      </w:r>
      <w:r>
        <w:rPr>
          <w:rStyle w:val="NormalTok"/>
        </w:rPr>
        <w:t>(</w:t>
      </w:r>
      <w:r>
        <w:rPr>
          <w:rStyle w:val="AttributeTok"/>
        </w:rPr>
        <w:t>k =</w:t>
      </w:r>
      <w:r>
        <w:rPr>
          <w:rStyle w:val="NormalTok"/>
        </w:rPr>
        <w:t xml:space="preserve"> </w:t>
      </w:r>
      <w:r>
        <w:rPr>
          <w:rStyle w:val="DecValTok"/>
        </w:rPr>
        <w:t>1</w:t>
      </w:r>
      <w:r>
        <w:rPr>
          <w:rStyle w:val="NormalTok"/>
        </w:rPr>
        <w:t xml:space="preserve">, </w:t>
      </w:r>
      <w:r>
        <w:rPr>
          <w:rStyle w:val="AttributeTok"/>
        </w:rPr>
        <w:t>x0 =</w:t>
      </w:r>
      <w:r>
        <w:rPr>
          <w:rStyle w:val="NormalTok"/>
        </w:rPr>
        <w:t xml:space="preserve"> </w:t>
      </w:r>
      <w:r>
        <w:rPr>
          <w:rStyle w:val="FloatTok"/>
        </w:rPr>
        <w:t>6.5</w:t>
      </w:r>
      <w:r>
        <w:rPr>
          <w:rStyle w:val="NormalTok"/>
        </w:rPr>
        <w:t>),</w:t>
      </w:r>
      <w:r>
        <w:br/>
      </w:r>
      <w:r>
        <w:rPr>
          <w:rStyle w:val="NormalTok"/>
        </w:rPr>
        <w:t xml:space="preserve">  </w:t>
      </w:r>
      <w:r>
        <w:rPr>
          <w:rStyle w:val="NormalTok"/>
        </w:rPr>
        <w:t xml:space="preserve">                   </w:t>
      </w:r>
      <w:r>
        <w:rPr>
          <w:rStyle w:val="AttributeTok"/>
        </w:rPr>
        <w:t>trawl_dim =</w:t>
      </w:r>
      <w:r>
        <w:rPr>
          <w:rStyle w:val="NormalTok"/>
        </w:rPr>
        <w:t xml:space="preserve"> </w:t>
      </w:r>
      <w:r>
        <w:rPr>
          <w:rStyle w:val="FunctionTok"/>
        </w:rPr>
        <w:t>c</w:t>
      </w:r>
      <w:r>
        <w:rPr>
          <w:rStyle w:val="NormalTok"/>
        </w:rPr>
        <w:t>(</w:t>
      </w:r>
      <w:r>
        <w:rPr>
          <w:rStyle w:val="FloatTok"/>
        </w:rPr>
        <w:t>1.5</w:t>
      </w:r>
      <w:r>
        <w:rPr>
          <w:rStyle w:val="NormalTok"/>
        </w:rPr>
        <w:t xml:space="preserve">, </w:t>
      </w:r>
      <w:r>
        <w:rPr>
          <w:rStyle w:val="FloatTok"/>
        </w:rPr>
        <w:t>0.02</w:t>
      </w:r>
      <w:r>
        <w:rPr>
          <w:rStyle w:val="NormalTok"/>
        </w:rPr>
        <w:t>),</w:t>
      </w:r>
      <w:r>
        <w:br/>
      </w:r>
      <w:r>
        <w:rPr>
          <w:rStyle w:val="NormalTok"/>
        </w:rPr>
        <w:t xml:space="preserve">                     </w:t>
      </w:r>
      <w:r>
        <w:rPr>
          <w:rStyle w:val="AttributeTok"/>
        </w:rPr>
        <w:t>resample_cells =</w:t>
      </w:r>
      <w:r>
        <w:rPr>
          <w:rStyle w:val="NormalTok"/>
        </w:rPr>
        <w:t xml:space="preserve"> </w:t>
      </w:r>
      <w:r>
        <w:rPr>
          <w:rStyle w:val="ConstantTok"/>
        </w:rPr>
        <w:t>FALSE</w:t>
      </w:r>
      <w:r>
        <w:rPr>
          <w:rStyle w:val="NormalTok"/>
        </w:rPr>
        <w:t>,</w:t>
      </w:r>
      <w:r>
        <w:br/>
      </w:r>
      <w:r>
        <w:rPr>
          <w:rStyle w:val="NormalTok"/>
        </w:rPr>
        <w:t xml:space="preserve">                     </w:t>
      </w:r>
      <w:r>
        <w:rPr>
          <w:rStyle w:val="AttributeTok"/>
        </w:rPr>
        <w:t>binom_error =</w:t>
      </w:r>
      <w:r>
        <w:rPr>
          <w:rStyle w:val="NormalTok"/>
        </w:rPr>
        <w:t xml:space="preserve"> </w:t>
      </w:r>
      <w:r>
        <w:rPr>
          <w:rStyle w:val="ConstantTok"/>
        </w:rPr>
        <w:t>TRUE</w:t>
      </w:r>
      <w:r>
        <w:rPr>
          <w:rStyle w:val="NormalTok"/>
        </w:rPr>
        <w:t>,</w:t>
      </w:r>
      <w:r>
        <w:br/>
      </w:r>
      <w:r>
        <w:rPr>
          <w:rStyle w:val="NormalTok"/>
        </w:rPr>
        <w:t xml:space="preserve">                     </w:t>
      </w:r>
      <w:r>
        <w:rPr>
          <w:rStyle w:val="AttributeTok"/>
        </w:rPr>
        <w:t>min_sets =</w:t>
      </w:r>
      <w:r>
        <w:rPr>
          <w:rStyle w:val="NormalTok"/>
        </w:rPr>
        <w:t xml:space="preserve"> </w:t>
      </w:r>
      <w:r>
        <w:rPr>
          <w:rStyle w:val="DecValTok"/>
        </w:rPr>
        <w:t>2</w:t>
      </w:r>
      <w:r>
        <w:rPr>
          <w:rStyle w:val="NormalTok"/>
        </w:rPr>
        <w:t>,</w:t>
      </w:r>
      <w:r>
        <w:br/>
      </w:r>
      <w:r>
        <w:rPr>
          <w:rStyle w:val="NormalTok"/>
        </w:rPr>
        <w:t xml:space="preserve">                     </w:t>
      </w:r>
      <w:r>
        <w:rPr>
          <w:rStyle w:val="AttributeTok"/>
        </w:rPr>
        <w:t>set_den =</w:t>
      </w:r>
      <w:r>
        <w:rPr>
          <w:rStyle w:val="NormalTok"/>
        </w:rPr>
        <w:t xml:space="preserve"> </w:t>
      </w:r>
      <w:r>
        <w:rPr>
          <w:rStyle w:val="DecValTok"/>
        </w:rPr>
        <w:t>1</w:t>
      </w:r>
      <w:r>
        <w:rPr>
          <w:rStyle w:val="SpecialCharTok"/>
        </w:rPr>
        <w:t>/</w:t>
      </w:r>
      <w:r>
        <w:rPr>
          <w:rStyle w:val="DecValTok"/>
        </w:rPr>
        <w:t>1000</w:t>
      </w:r>
      <w:r>
        <w:rPr>
          <w:rStyle w:val="NormalTok"/>
        </w:rPr>
        <w:t>,</w:t>
      </w:r>
      <w:r>
        <w:br/>
      </w:r>
      <w:r>
        <w:rPr>
          <w:rStyle w:val="NormalTok"/>
        </w:rPr>
        <w:t xml:space="preserve">                     </w:t>
      </w:r>
      <w:r>
        <w:rPr>
          <w:rStyle w:val="AttributeTok"/>
        </w:rPr>
        <w:t>lengths_cap =</w:t>
      </w:r>
      <w:r>
        <w:rPr>
          <w:rStyle w:val="NormalTok"/>
        </w:rPr>
        <w:t xml:space="preserve"> </w:t>
      </w:r>
      <w:r>
        <w:rPr>
          <w:rStyle w:val="DecValTok"/>
        </w:rPr>
        <w:t>250</w:t>
      </w:r>
      <w:r>
        <w:rPr>
          <w:rStyle w:val="NormalTok"/>
        </w:rPr>
        <w:t>,</w:t>
      </w:r>
      <w:r>
        <w:br/>
      </w:r>
      <w:r>
        <w:rPr>
          <w:rStyle w:val="NormalTok"/>
        </w:rPr>
        <w:t xml:space="preserve">                     </w:t>
      </w:r>
      <w:r>
        <w:rPr>
          <w:rStyle w:val="AttributeTok"/>
        </w:rPr>
        <w:t>ages_cap =</w:t>
      </w:r>
      <w:r>
        <w:rPr>
          <w:rStyle w:val="NormalTok"/>
        </w:rPr>
        <w:t xml:space="preserve"> </w:t>
      </w:r>
      <w:r>
        <w:rPr>
          <w:rStyle w:val="DecValTok"/>
        </w:rPr>
        <w:t>20</w:t>
      </w:r>
      <w:r>
        <w:rPr>
          <w:rStyle w:val="NormalTok"/>
        </w:rPr>
        <w:t>,</w:t>
      </w:r>
      <w:r>
        <w:br/>
      </w:r>
      <w:r>
        <w:rPr>
          <w:rStyle w:val="NormalTok"/>
        </w:rPr>
        <w:t xml:space="preserve">                     </w:t>
      </w:r>
      <w:r>
        <w:rPr>
          <w:rStyle w:val="AttributeTok"/>
        </w:rPr>
        <w:t>age_sampling =</w:t>
      </w:r>
      <w:r>
        <w:rPr>
          <w:rStyle w:val="NormalTok"/>
        </w:rPr>
        <w:t xml:space="preserve"> </w:t>
      </w:r>
      <w:r>
        <w:rPr>
          <w:rStyle w:val="StringTok"/>
        </w:rPr>
        <w:t>"stratified"</w:t>
      </w:r>
      <w:r>
        <w:rPr>
          <w:rStyle w:val="NormalTok"/>
        </w:rPr>
        <w:t>,</w:t>
      </w:r>
      <w:r>
        <w:br/>
      </w:r>
      <w:r>
        <w:rPr>
          <w:rStyle w:val="NormalTok"/>
        </w:rPr>
        <w:t xml:space="preserve">                     </w:t>
      </w:r>
      <w:r>
        <w:rPr>
          <w:rStyle w:val="AttributeTok"/>
        </w:rPr>
        <w:t>age_length_group =</w:t>
      </w:r>
      <w:r>
        <w:rPr>
          <w:rStyle w:val="NormalTok"/>
        </w:rPr>
        <w:t xml:space="preserve"> </w:t>
      </w:r>
      <w:r>
        <w:rPr>
          <w:rStyle w:val="DecValTok"/>
        </w:rPr>
        <w:t>1</w:t>
      </w:r>
      <w:r>
        <w:rPr>
          <w:rStyle w:val="NormalTok"/>
        </w:rPr>
        <w:t>,</w:t>
      </w:r>
      <w:r>
        <w:br/>
      </w:r>
      <w:r>
        <w:rPr>
          <w:rStyle w:val="NormalTok"/>
        </w:rPr>
        <w:t xml:space="preserve">                     </w:t>
      </w:r>
      <w:r>
        <w:rPr>
          <w:rStyle w:val="AttributeTok"/>
        </w:rPr>
        <w:t>age_space_group =</w:t>
      </w:r>
      <w:r>
        <w:rPr>
          <w:rStyle w:val="NormalTok"/>
        </w:rPr>
        <w:t xml:space="preserve"> </w:t>
      </w:r>
      <w:r>
        <w:rPr>
          <w:rStyle w:val="StringTok"/>
        </w:rPr>
        <w:t>"division"</w:t>
      </w:r>
      <w:r>
        <w:rPr>
          <w:rStyle w:val="NormalTok"/>
        </w:rPr>
        <w:t xml:space="preserve">) </w:t>
      </w:r>
      <w:r>
        <w:rPr>
          <w:rStyle w:val="SpecialCharTok"/>
        </w:rPr>
        <w:t>|</w:t>
      </w:r>
      <w:r>
        <w:rPr>
          <w:rStyle w:val="ErrorTok"/>
        </w:rPr>
        <w:t>&gt;</w:t>
      </w:r>
      <w:r>
        <w:br/>
      </w:r>
      <w:r>
        <w:rPr>
          <w:rStyle w:val="NormalTok"/>
        </w:rPr>
        <w:t xml:space="preserve">  </w:t>
      </w:r>
      <w:r>
        <w:rPr>
          <w:rStyle w:val="FunctionTok"/>
        </w:rPr>
        <w:t>run_strat</w:t>
      </w:r>
      <w:r>
        <w:rPr>
          <w:rStyle w:val="NormalTok"/>
        </w:rPr>
        <w:t>()</w:t>
      </w:r>
      <w:r>
        <w:br/>
      </w:r>
      <w:r>
        <w:br/>
      </w:r>
      <w:r>
        <w:br/>
      </w:r>
      <w:r>
        <w:rPr>
          <w:rStyle w:val="DocumentationTok"/>
        </w:rPr>
        <w:t>## Density from the Gamma distribution ----------</w:t>
      </w:r>
      <w:r>
        <w:br/>
      </w:r>
      <w:r>
        <w:br/>
      </w:r>
      <w:r>
        <w:rPr>
          <w:rStyle w:val="NormalTok"/>
        </w:rPr>
        <w:t>total_</w:t>
      </w:r>
      <w:r>
        <w:rPr>
          <w:rStyle w:val="NormalTok"/>
        </w:rPr>
        <w:t xml:space="preserve">strat </w:t>
      </w:r>
      <w:r>
        <w:rPr>
          <w:rStyle w:val="OtherTok"/>
        </w:rPr>
        <w:t>&lt;-</w:t>
      </w:r>
      <w:r>
        <w:rPr>
          <w:rStyle w:val="NormalTok"/>
        </w:rPr>
        <w:t xml:space="preserve"> survey</w:t>
      </w:r>
      <w:r>
        <w:rPr>
          <w:rStyle w:val="SpecialCharTok"/>
        </w:rPr>
        <w:t>$</w:t>
      </w:r>
      <w:r>
        <w:rPr>
          <w:rStyle w:val="NormalTok"/>
        </w:rPr>
        <w:t xml:space="preserve">total_strat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sigma =</w:t>
      </w:r>
      <w:r>
        <w:rPr>
          <w:rStyle w:val="NormalTok"/>
        </w:rPr>
        <w:t xml:space="preserve"> sampling_units </w:t>
      </w:r>
      <w:r>
        <w:rPr>
          <w:rStyle w:val="SpecialCharTok"/>
        </w:rPr>
        <w:t>*</w:t>
      </w:r>
      <w:r>
        <w:rPr>
          <w:rStyle w:val="NormalTok"/>
        </w:rPr>
        <w:t xml:space="preserve"> sd,</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r>
        <w:rPr>
          <w:rStyle w:val="DocumentationTok"/>
        </w:rPr>
        <w:t>## Use gamma to generate density by sim and year</w:t>
      </w:r>
      <w:r>
        <w:br/>
      </w:r>
      <w:r>
        <w:rPr>
          <w:rStyle w:val="NormalTok"/>
        </w:rPr>
        <w:t xml:space="preserve">rng </w:t>
      </w:r>
      <w:r>
        <w:rPr>
          <w:rStyle w:val="OtherTok"/>
        </w:rPr>
        <w:t>&lt;-</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unctionTok"/>
        </w:rPr>
        <w:t>max</w:t>
      </w:r>
      <w:r>
        <w:rPr>
          <w:rStyle w:val="NormalTok"/>
        </w:rPr>
        <w:t>(total_strat</w:t>
      </w:r>
      <w:r>
        <w:rPr>
          <w:rStyle w:val="SpecialCharTok"/>
        </w:rPr>
        <w:t>$</w:t>
      </w:r>
      <w:r>
        <w:rPr>
          <w:rStyle w:val="NormalTok"/>
        </w:rPr>
        <w:t xml:space="preserve">total) </w:t>
      </w:r>
      <w:r>
        <w:rPr>
          <w:rStyle w:val="SpecialCharTok"/>
        </w:rPr>
        <w:t>*</w:t>
      </w:r>
      <w:r>
        <w:rPr>
          <w:rStyle w:val="NormalTok"/>
        </w:rPr>
        <w:t xml:space="preserve"> </w:t>
      </w:r>
      <w:r>
        <w:rPr>
          <w:rStyle w:val="DecValTok"/>
        </w:rPr>
        <w:t>2</w:t>
      </w:r>
      <w:r>
        <w:rPr>
          <w:rStyle w:val="NormalTok"/>
        </w:rPr>
        <w:t>)</w:t>
      </w:r>
      <w:r>
        <w:br/>
      </w:r>
      <w:r>
        <w:rPr>
          <w:rStyle w:val="NormalTok"/>
        </w:rPr>
        <w:t xml:space="preserve">x </w:t>
      </w:r>
      <w:r>
        <w:rPr>
          <w:rStyle w:val="OtherTok"/>
        </w:rPr>
        <w:t>&lt;-</w:t>
      </w:r>
      <w:r>
        <w:rPr>
          <w:rStyle w:val="NormalTok"/>
        </w:rPr>
        <w:t xml:space="preserve"> </w:t>
      </w:r>
      <w:r>
        <w:rPr>
          <w:rStyle w:val="FunctionTok"/>
        </w:rPr>
        <w:t>seq</w:t>
      </w:r>
      <w:r>
        <w:rPr>
          <w:rStyle w:val="NormalTok"/>
        </w:rPr>
        <w:t>(rng[</w:t>
      </w:r>
      <w:r>
        <w:rPr>
          <w:rStyle w:val="DecValTok"/>
        </w:rPr>
        <w:t>1</w:t>
      </w:r>
      <w:r>
        <w:rPr>
          <w:rStyle w:val="NormalTok"/>
        </w:rPr>
        <w:t>], rng[</w:t>
      </w:r>
      <w:r>
        <w:rPr>
          <w:rStyle w:val="DecValTok"/>
        </w:rPr>
        <w:t>2</w:t>
      </w:r>
      <w:r>
        <w:rPr>
          <w:rStyle w:val="NormalTok"/>
        </w:rPr>
        <w:t xml:space="preserve">], </w:t>
      </w:r>
      <w:r>
        <w:rPr>
          <w:rStyle w:val="AttributeTok"/>
        </w:rPr>
        <w:t>length.out =</w:t>
      </w:r>
      <w:r>
        <w:rPr>
          <w:rStyle w:val="NormalTok"/>
        </w:rPr>
        <w:t xml:space="preserve"> </w:t>
      </w:r>
      <w:r>
        <w:rPr>
          <w:rStyle w:val="DecValTok"/>
        </w:rPr>
        <w:t>100</w:t>
      </w:r>
      <w:r>
        <w:rPr>
          <w:rStyle w:val="NormalTok"/>
        </w:rPr>
        <w:t>)</w:t>
      </w:r>
      <w:r>
        <w:br/>
      </w:r>
      <w:r>
        <w:rPr>
          <w:rStyle w:val="NormalTok"/>
        </w:rPr>
        <w:t xml:space="preserve">total_strat_den </w:t>
      </w:r>
      <w:r>
        <w:rPr>
          <w:rStyle w:val="OtherTok"/>
        </w:rPr>
        <w:t>&lt;-</w:t>
      </w:r>
      <w:r>
        <w:rPr>
          <w:rStyle w:val="NormalTok"/>
        </w:rPr>
        <w:t xml:space="preserve"> </w:t>
      </w:r>
      <w:r>
        <w:rPr>
          <w:rStyle w:val="FunctionTok"/>
        </w:rPr>
        <w:t>lapply</w:t>
      </w:r>
      <w:r>
        <w:rPr>
          <w:rStyle w:val="NormalTok"/>
        </w:rPr>
        <w:t>(</w:t>
      </w:r>
      <w:r>
        <w:rPr>
          <w:rStyle w:val="FunctionTok"/>
        </w:rPr>
        <w:t>seq.int</w:t>
      </w:r>
      <w:r>
        <w:rPr>
          <w:rStyle w:val="NormalTok"/>
        </w:rPr>
        <w:t>(</w:t>
      </w:r>
      <w:r>
        <w:rPr>
          <w:rStyle w:val="FunctionTok"/>
        </w:rPr>
        <w:t>nrow</w:t>
      </w:r>
      <w:r>
        <w:rPr>
          <w:rStyle w:val="NormalTok"/>
        </w:rPr>
        <w:t xml:space="preserve">(total_strat)), </w:t>
      </w:r>
      <w:r>
        <w:br/>
      </w:r>
      <w:r>
        <w:rPr>
          <w:rStyle w:val="NormalTok"/>
        </w:rPr>
        <w:t xml:space="preserve">                          </w:t>
      </w:r>
      <w:r>
        <w:rPr>
          <w:rStyle w:val="ControlFlowTok"/>
        </w:rPr>
        <w:t>function</w:t>
      </w:r>
      <w:r>
        <w:rPr>
          <w:rStyle w:val="NormalTok"/>
        </w:rPr>
        <w:t>(i) {</w:t>
      </w:r>
      <w:r>
        <w:br/>
      </w:r>
      <w:r>
        <w:rPr>
          <w:rStyle w:val="NormalTok"/>
        </w:rPr>
        <w:t xml:space="preserve">  </w:t>
      </w:r>
      <w:r>
        <w:rPr>
          <w:rStyle w:val="FunctionTok"/>
        </w:rPr>
        <w:t>data.frame</w:t>
      </w:r>
      <w:r>
        <w:rPr>
          <w:rStyle w:val="NormalTok"/>
        </w:rPr>
        <w:t>(</w:t>
      </w:r>
      <w:r>
        <w:rPr>
          <w:rStyle w:val="AttributeTok"/>
        </w:rPr>
        <w:t>sim =</w:t>
      </w:r>
      <w:r>
        <w:rPr>
          <w:rStyle w:val="NormalTok"/>
        </w:rPr>
        <w:t xml:space="preserve"> total_strat</w:t>
      </w:r>
      <w:r>
        <w:rPr>
          <w:rStyle w:val="SpecialCharTok"/>
        </w:rPr>
        <w:t>$</w:t>
      </w:r>
      <w:r>
        <w:rPr>
          <w:rStyle w:val="NormalTok"/>
        </w:rPr>
        <w:t>sim[i],</w:t>
      </w:r>
      <w:r>
        <w:br/>
      </w:r>
      <w:r>
        <w:rPr>
          <w:rStyle w:val="NormalTok"/>
        </w:rPr>
        <w:t xml:space="preserve">             </w:t>
      </w:r>
      <w:r>
        <w:rPr>
          <w:rStyle w:val="AttributeTok"/>
        </w:rPr>
        <w:t>year =</w:t>
      </w:r>
      <w:r>
        <w:rPr>
          <w:rStyle w:val="NormalTok"/>
        </w:rPr>
        <w:t xml:space="preserve"> total_strat</w:t>
      </w:r>
      <w:r>
        <w:rPr>
          <w:rStyle w:val="SpecialCharTok"/>
        </w:rPr>
        <w:t>$</w:t>
      </w:r>
      <w:r>
        <w:rPr>
          <w:rStyle w:val="NormalTok"/>
        </w:rPr>
        <w:t>year[i],</w:t>
      </w:r>
      <w:r>
        <w:br/>
      </w:r>
      <w:r>
        <w:rPr>
          <w:rStyle w:val="NormalTok"/>
        </w:rPr>
        <w:t xml:space="preserve">             </w:t>
      </w:r>
      <w:r>
        <w:rPr>
          <w:rStyle w:val="AttributeTok"/>
        </w:rPr>
        <w:t>total =</w:t>
      </w:r>
      <w:r>
        <w:rPr>
          <w:rStyle w:val="NormalTok"/>
        </w:rPr>
        <w:t xml:space="preserve"> x,</w:t>
      </w:r>
      <w:r>
        <w:br/>
      </w:r>
      <w:r>
        <w:rPr>
          <w:rStyle w:val="NormalTok"/>
        </w:rPr>
        <w:t xml:space="preserve">             </w:t>
      </w:r>
      <w:r>
        <w:rPr>
          <w:rStyle w:val="AttributeTok"/>
        </w:rPr>
        <w:t>den =</w:t>
      </w:r>
      <w:r>
        <w:rPr>
          <w:rStyle w:val="NormalTok"/>
        </w:rPr>
        <w:t xml:space="preserve"> </w:t>
      </w:r>
      <w:r>
        <w:rPr>
          <w:rStyle w:val="FunctionTok"/>
        </w:rPr>
        <w:t>dgamma</w:t>
      </w:r>
      <w:r>
        <w:rPr>
          <w:rStyle w:val="NormalTok"/>
        </w:rPr>
        <w:t>(x,</w:t>
      </w:r>
      <w:r>
        <w:rPr>
          <w:rStyle w:val="NormalTok"/>
        </w:rPr>
        <w:t xml:space="preserve"> </w:t>
      </w:r>
      <w:r>
        <w:rPr>
          <w:rStyle w:val="AttributeTok"/>
        </w:rPr>
        <w:t>shape =</w:t>
      </w:r>
      <w:r>
        <w:rPr>
          <w:rStyle w:val="NormalTok"/>
        </w:rPr>
        <w:t xml:space="preserve"> total_strat</w:t>
      </w:r>
      <w:r>
        <w:rPr>
          <w:rStyle w:val="SpecialCharTok"/>
        </w:rPr>
        <w:t>$</w:t>
      </w:r>
      <w:r>
        <w:rPr>
          <w:rStyle w:val="NormalTok"/>
        </w:rPr>
        <w:t>shape[i],</w:t>
      </w:r>
      <w:r>
        <w:br/>
      </w:r>
      <w:r>
        <w:rPr>
          <w:rStyle w:val="NormalTok"/>
        </w:rPr>
        <w:t xml:space="preserve">                          </w:t>
      </w:r>
      <w:r>
        <w:rPr>
          <w:rStyle w:val="AttributeTok"/>
        </w:rPr>
        <w:t>scale =</w:t>
      </w:r>
      <w:r>
        <w:rPr>
          <w:rStyle w:val="NormalTok"/>
        </w:rPr>
        <w:t xml:space="preserve"> total_strat</w:t>
      </w:r>
      <w:r>
        <w:rPr>
          <w:rStyle w:val="SpecialCharTok"/>
        </w:rPr>
        <w:t>$</w:t>
      </w:r>
      <w:r>
        <w:rPr>
          <w:rStyle w:val="NormalTok"/>
        </w:rPr>
        <w:t>scale[i]))</w:t>
      </w:r>
      <w:r>
        <w:br/>
      </w:r>
      <w:r>
        <w:rPr>
          <w:rStyle w:val="NormalTok"/>
        </w:rPr>
        <w:t xml:space="preserve">}) </w:t>
      </w:r>
      <w:r>
        <w:rPr>
          <w:rStyle w:val="SpecialCharTok"/>
        </w:rPr>
        <w:t>|</w:t>
      </w:r>
      <w:r>
        <w:rPr>
          <w:rStyle w:val="ErrorTok"/>
        </w:rPr>
        <w:t>&gt;</w:t>
      </w:r>
      <w:r>
        <w:rPr>
          <w:rStyle w:val="NormalTok"/>
        </w:rPr>
        <w:t xml:space="preserve"> dplyr</w:t>
      </w:r>
      <w:r>
        <w:rPr>
          <w:rStyle w:val="SpecialCharTok"/>
        </w:rPr>
        <w:t>::</w:t>
      </w:r>
      <w:r>
        <w:rPr>
          <w:rStyle w:val="FunctionTok"/>
        </w:rPr>
        <w:t>bind_rows</w:t>
      </w:r>
      <w:r>
        <w:rPr>
          <w:rStyle w:val="NormalTok"/>
        </w:rPr>
        <w:t>()</w:t>
      </w:r>
      <w:r>
        <w:br/>
      </w:r>
      <w:r>
        <w:br/>
      </w:r>
      <w:r>
        <w:br/>
      </w:r>
      <w:r>
        <w:rPr>
          <w:rStyle w:val="DocumentationTok"/>
        </w:rPr>
        <w:t>### Density from bootstrapping ----------</w:t>
      </w:r>
      <w:r>
        <w:br/>
      </w:r>
      <w:r>
        <w:br/>
      </w:r>
      <w:r>
        <w:rPr>
          <w:rStyle w:val="NormalTok"/>
        </w:rPr>
        <w:t xml:space="preserve">setdet </w:t>
      </w:r>
      <w:r>
        <w:rPr>
          <w:rStyle w:val="OtherTok"/>
        </w:rPr>
        <w:t>&lt;-</w:t>
      </w:r>
      <w:r>
        <w:rPr>
          <w:rStyle w:val="NormalTok"/>
        </w:rPr>
        <w:t xml:space="preserve"> survey</w:t>
      </w:r>
      <w:r>
        <w:rPr>
          <w:rStyle w:val="SpecialCharTok"/>
        </w:rPr>
        <w:t>$</w:t>
      </w:r>
      <w:r>
        <w:rPr>
          <w:rStyle w:val="NormalTok"/>
        </w:rPr>
        <w:t>setdet</w:t>
      </w:r>
      <w:r>
        <w:br/>
      </w:r>
      <w:r>
        <w:br/>
      </w:r>
      <w:r>
        <w:rPr>
          <w:rStyle w:val="NormalTok"/>
        </w:rPr>
        <w:t xml:space="preserve">split_setdet </w:t>
      </w:r>
      <w:r>
        <w:rPr>
          <w:rStyle w:val="OtherTok"/>
        </w:rPr>
        <w:t>&lt;-</w:t>
      </w:r>
      <w:r>
        <w:rPr>
          <w:rStyle w:val="NormalTok"/>
        </w:rPr>
        <w:t xml:space="preserve"> </w:t>
      </w:r>
      <w:r>
        <w:rPr>
          <w:rStyle w:val="FunctionTok"/>
        </w:rPr>
        <w:t>split</w:t>
      </w:r>
      <w:r>
        <w:rPr>
          <w:rStyle w:val="NormalTok"/>
        </w:rPr>
        <w:t xml:space="preserve">(setdet, </w:t>
      </w:r>
      <w:r>
        <w:rPr>
          <w:rStyle w:val="FunctionTok"/>
        </w:rPr>
        <w:t>paste0</w:t>
      </w:r>
      <w:r>
        <w:rPr>
          <w:rStyle w:val="NormalTok"/>
        </w:rPr>
        <w:t>(setdet</w:t>
      </w:r>
      <w:r>
        <w:rPr>
          <w:rStyle w:val="SpecialCharTok"/>
        </w:rPr>
        <w:t>$</w:t>
      </w:r>
      <w:r>
        <w:rPr>
          <w:rStyle w:val="NormalTok"/>
        </w:rPr>
        <w:t xml:space="preserve">year, </w:t>
      </w:r>
      <w:r>
        <w:rPr>
          <w:rStyle w:val="StringTok"/>
        </w:rPr>
        <w:t>"-"</w:t>
      </w:r>
      <w:r>
        <w:rPr>
          <w:rStyle w:val="NormalTok"/>
        </w:rPr>
        <w:t>, setdet</w:t>
      </w:r>
      <w:r>
        <w:rPr>
          <w:rStyle w:val="SpecialCharTok"/>
        </w:rPr>
        <w:t>$</w:t>
      </w:r>
      <w:r>
        <w:rPr>
          <w:rStyle w:val="NormalTok"/>
        </w:rPr>
        <w:t>sim))</w:t>
      </w:r>
      <w:r>
        <w:br/>
      </w:r>
      <w:r>
        <w:br/>
      </w:r>
      <w:r>
        <w:rPr>
          <w:rStyle w:val="NormalTok"/>
        </w:rPr>
        <w:t xml:space="preserve">sumYst </w:t>
      </w:r>
      <w:r>
        <w:rPr>
          <w:rStyle w:val="OtherTok"/>
        </w:rPr>
        <w:t>&lt;-</w:t>
      </w:r>
      <w:r>
        <w:rPr>
          <w:rStyle w:val="NormalTok"/>
        </w:rPr>
        <w:t xml:space="preserve"> </w:t>
      </w:r>
      <w:r>
        <w:rPr>
          <w:rStyle w:val="ControlFlowTok"/>
        </w:rPr>
        <w:t>function</w:t>
      </w:r>
      <w:r>
        <w:rPr>
          <w:rStyle w:val="NormalTok"/>
        </w:rPr>
        <w:t xml:space="preserve">(data, </w:t>
      </w:r>
      <w:r>
        <w:rPr>
          <w:rStyle w:val="AttributeTok"/>
        </w:rPr>
        <w:t>i =</w:t>
      </w:r>
      <w:r>
        <w:rPr>
          <w:rStyle w:val="NormalTok"/>
        </w:rPr>
        <w:t xml:space="preserve"> </w:t>
      </w:r>
      <w:r>
        <w:rPr>
          <w:rStyle w:val="FunctionTok"/>
        </w:rPr>
        <w:t>seq_len</w:t>
      </w:r>
      <w:r>
        <w:rPr>
          <w:rStyle w:val="NormalTok"/>
        </w:rPr>
        <w:t>(</w:t>
      </w:r>
      <w:r>
        <w:rPr>
          <w:rStyle w:val="FunctionTok"/>
        </w:rPr>
        <w:t>nrow</w:t>
      </w:r>
      <w:r>
        <w:rPr>
          <w:rStyle w:val="NormalTok"/>
        </w:rPr>
        <w:t>(data))) {</w:t>
      </w:r>
      <w:r>
        <w:br/>
      </w:r>
      <w:r>
        <w:rPr>
          <w:rStyle w:val="NormalTok"/>
        </w:rPr>
        <w:t xml:space="preserve">  data[i, ] </w:t>
      </w:r>
      <w:r>
        <w:rPr>
          <w:rStyle w:val="SpecialCharTok"/>
        </w:rPr>
        <w:t>|</w:t>
      </w:r>
      <w:r>
        <w:rPr>
          <w:rStyle w:val="ErrorTok"/>
        </w:rPr>
        <w:t>&gt;</w:t>
      </w:r>
      <w:r>
        <w:br/>
      </w:r>
      <w:r>
        <w:rPr>
          <w:rStyle w:val="NormalTok"/>
        </w:rPr>
        <w:t xml:space="preserve">    </w:t>
      </w:r>
      <w:r>
        <w:rPr>
          <w:rStyle w:val="DocumentationTok"/>
        </w:rPr>
        <w:t>### stratum level</w:t>
      </w:r>
      <w:r>
        <w:br/>
      </w:r>
      <w:r>
        <w:rPr>
          <w:rStyle w:val="NormalTok"/>
        </w:rPr>
        <w:t xml:space="preserve">    </w:t>
      </w:r>
      <w:r>
        <w:rPr>
          <w:rStyle w:val="FunctionTok"/>
        </w:rPr>
        <w:t>group_by</w:t>
      </w:r>
      <w:r>
        <w:rPr>
          <w:rStyle w:val="NormalTok"/>
        </w:rPr>
        <w:t xml:space="preserve">(year, strat, strat_area)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meanYh =</w:t>
      </w:r>
      <w:r>
        <w:rPr>
          <w:rStyle w:val="NormalTok"/>
        </w:rPr>
        <w:t xml:space="preserve"> </w:t>
      </w:r>
      <w:r>
        <w:rPr>
          <w:rStyle w:val="FunctionTok"/>
        </w:rPr>
        <w:t>mean</w:t>
      </w:r>
      <w:r>
        <w:rPr>
          <w:rStyle w:val="NormalTok"/>
        </w:rPr>
        <w:t xml:space="preserve">(n), </w:t>
      </w:r>
      <w:r>
        <w:rPr>
          <w:rStyle w:val="AttributeTok"/>
        </w:rPr>
        <w:t>tow_area =</w:t>
      </w:r>
      <w:r>
        <w:rPr>
          <w:rStyle w:val="NormalTok"/>
        </w:rPr>
        <w:t xml:space="preserve"> </w:t>
      </w:r>
      <w:r>
        <w:rPr>
          <w:rStyle w:val="FunctionTok"/>
        </w:rPr>
        <w:t>mean</w:t>
      </w:r>
      <w:r>
        <w:rPr>
          <w:rStyle w:val="NormalTok"/>
        </w:rPr>
        <w:t xml:space="preserve">(tow_area), </w:t>
      </w:r>
      <w:r>
        <w:br/>
      </w:r>
      <w:r>
        <w:rPr>
          <w:rStyle w:val="NormalTok"/>
        </w:rPr>
        <w:t xml:space="preserve">              </w:t>
      </w:r>
      <w:r>
        <w:rPr>
          <w:rStyle w:val="AttributeTok"/>
        </w:rPr>
        <w:t>.groups =</w:t>
      </w:r>
      <w:r>
        <w:rPr>
          <w:rStyle w:val="NormalTok"/>
        </w:rPr>
        <w:t xml:space="preserve"> </w:t>
      </w:r>
      <w:r>
        <w:rPr>
          <w:rStyle w:val="StringTok"/>
        </w:rPr>
        <w:t>"drop_last"</w:t>
      </w:r>
      <w:r>
        <w:rPr>
          <w:rStyle w:val="NormalTok"/>
        </w:rPr>
        <w:t xml:space="preserve">)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Nh =</w:t>
      </w:r>
      <w:r>
        <w:rPr>
          <w:rStyle w:val="NormalTok"/>
        </w:rPr>
        <w:t xml:space="preserve"> strat_area</w:t>
      </w:r>
      <w:r>
        <w:rPr>
          <w:rStyle w:val="SpecialCharTok"/>
        </w:rPr>
        <w:t>/</w:t>
      </w:r>
      <w:r>
        <w:rPr>
          <w:rStyle w:val="NormalTok"/>
        </w:rPr>
        <w:t xml:space="preserve">(tow_area)) </w:t>
      </w:r>
      <w:r>
        <w:rPr>
          <w:rStyle w:val="SpecialCharTok"/>
        </w:rPr>
        <w:t>|</w:t>
      </w:r>
      <w:r>
        <w:rPr>
          <w:rStyle w:val="ErrorTok"/>
        </w:rPr>
        <w:t>&gt;</w:t>
      </w:r>
      <w:r>
        <w:br/>
      </w:r>
      <w:r>
        <w:rPr>
          <w:rStyle w:val="NormalTok"/>
        </w:rPr>
        <w:t xml:space="preserve">    </w:t>
      </w:r>
      <w:r>
        <w:rPr>
          <w:rStyle w:val="FunctionTok"/>
        </w:rPr>
        <w:t>group_by</w:t>
      </w:r>
      <w:r>
        <w:rPr>
          <w:rStyle w:val="NormalTok"/>
        </w:rPr>
        <w:t xml:space="preserve">(year)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FunctionTok"/>
        </w:rPr>
        <w:t>sum</w:t>
      </w:r>
      <w:r>
        <w:rPr>
          <w:rStyle w:val="NormalTok"/>
        </w:rPr>
        <w:t xml:space="preserve">(Nh), </w:t>
      </w:r>
      <w:r>
        <w:rPr>
          <w:rStyle w:val="AttributeTok"/>
        </w:rPr>
        <w:t>Wh =</w:t>
      </w:r>
      <w:r>
        <w:rPr>
          <w:rStyle w:val="NormalTok"/>
        </w:rPr>
        <w:t xml:space="preserve"> Nh</w:t>
      </w:r>
      <w:r>
        <w:rPr>
          <w:rStyle w:val="SpecialCharTok"/>
        </w:rPr>
        <w:t>/</w:t>
      </w:r>
      <w:r>
        <w:rPr>
          <w:rStyle w:val="NormalTok"/>
        </w:rPr>
        <w:t xml:space="preserve">N, </w:t>
      </w:r>
      <w:r>
        <w:rPr>
          <w:rStyle w:val="AttributeTok"/>
        </w:rPr>
        <w:t>WhmeanYh =</w:t>
      </w:r>
      <w:r>
        <w:rPr>
          <w:rStyle w:val="NormalTok"/>
        </w:rPr>
        <w:t xml:space="preserve"> Wh </w:t>
      </w:r>
      <w:r>
        <w:rPr>
          <w:rStyle w:val="SpecialCharTok"/>
        </w:rPr>
        <w:t>*</w:t>
      </w:r>
      <w:r>
        <w:rPr>
          <w:rStyle w:val="NormalTok"/>
        </w:rPr>
        <w:t xml:space="preserve"> meanYh)</w:t>
      </w:r>
      <w:r>
        <w:rPr>
          <w:rStyle w:val="SpecialCharTok"/>
        </w:rPr>
        <w:t>|</w:t>
      </w:r>
      <w:r>
        <w:rPr>
          <w:rStyle w:val="ErrorTok"/>
        </w:rPr>
        <w:t>&gt;</w:t>
      </w:r>
      <w:r>
        <w:br/>
      </w:r>
      <w:r>
        <w:rPr>
          <w:rStyle w:val="NormalTok"/>
        </w:rPr>
        <w:t xml:space="preserve">    </w:t>
      </w:r>
      <w:r>
        <w:rPr>
          <w:rStyle w:val="DocumentationTok"/>
        </w:rPr>
        <w:t>### year level</w:t>
      </w:r>
      <w:r>
        <w:br/>
      </w:r>
      <w:r>
        <w:rPr>
          <w:rStyle w:val="NormalTok"/>
        </w:rPr>
        <w:t xml:space="preserve">    </w:t>
      </w:r>
      <w:r>
        <w:rPr>
          <w:rStyle w:val="FunctionTok"/>
        </w:rPr>
        <w:t>summarise</w:t>
      </w:r>
      <w:r>
        <w:rPr>
          <w:rStyle w:val="NormalTok"/>
        </w:rPr>
        <w:t>(</w:t>
      </w:r>
      <w:r>
        <w:rPr>
          <w:rStyle w:val="AttributeTok"/>
        </w:rPr>
        <w:t>sumYst=</w:t>
      </w:r>
      <w:r>
        <w:rPr>
          <w:rStyle w:val="NormalTok"/>
        </w:rPr>
        <w:t xml:space="preserve"> </w:t>
      </w:r>
      <w:r>
        <w:rPr>
          <w:rStyle w:val="FunctionTok"/>
        </w:rPr>
        <w:t>mean</w:t>
      </w:r>
      <w:r>
        <w:rPr>
          <w:rStyle w:val="NormalTok"/>
        </w:rPr>
        <w:t xml:space="preserve">(N) </w:t>
      </w:r>
      <w:r>
        <w:rPr>
          <w:rStyle w:val="SpecialCharTok"/>
        </w:rPr>
        <w:t>*</w:t>
      </w:r>
      <w:r>
        <w:rPr>
          <w:rStyle w:val="NormalTok"/>
        </w:rPr>
        <w:t xml:space="preserve"> </w:t>
      </w:r>
      <w:r>
        <w:rPr>
          <w:rStyle w:val="FunctionTok"/>
        </w:rPr>
        <w:t>sum</w:t>
      </w:r>
      <w:r>
        <w:rPr>
          <w:rStyle w:val="NormalTok"/>
        </w:rPr>
        <w:t xml:space="preserve">(WhmeanYh), </w:t>
      </w:r>
      <w:r>
        <w:br/>
      </w:r>
      <w:r>
        <w:rPr>
          <w:rStyle w:val="NormalTok"/>
        </w:rPr>
        <w:t xml:space="preserve">              </w:t>
      </w:r>
      <w:r>
        <w:rPr>
          <w:rStyle w:val="AttributeTok"/>
        </w:rPr>
        <w:t>.groups =</w:t>
      </w:r>
      <w:r>
        <w:rPr>
          <w:rStyle w:val="NormalTok"/>
        </w:rPr>
        <w:t xml:space="preserve"> </w:t>
      </w:r>
      <w:r>
        <w:rPr>
          <w:rStyle w:val="StringTok"/>
        </w:rPr>
        <w:t>"drop_last"</w:t>
      </w:r>
      <w:r>
        <w:rPr>
          <w:rStyle w:val="NormalTok"/>
        </w:rPr>
        <w:t xml:space="preserve">) </w:t>
      </w:r>
      <w:r>
        <w:rPr>
          <w:rStyle w:val="SpecialCharTok"/>
        </w:rPr>
        <w:t>|</w:t>
      </w:r>
      <w:r>
        <w:rPr>
          <w:rStyle w:val="ErrorTok"/>
        </w:rPr>
        <w:t>&gt;</w:t>
      </w:r>
      <w:r>
        <w:br/>
      </w:r>
      <w:r>
        <w:rPr>
          <w:rStyle w:val="NormalTok"/>
        </w:rPr>
        <w:t xml:space="preserve">    </w:t>
      </w:r>
      <w:r>
        <w:rPr>
          <w:rStyle w:val="FunctionTok"/>
        </w:rPr>
        <w:t>pull</w:t>
      </w:r>
      <w:r>
        <w:rPr>
          <w:rStyle w:val="NormalTok"/>
        </w:rPr>
        <w:t>(sumYst)</w:t>
      </w:r>
      <w:r>
        <w:br/>
      </w:r>
      <w:r>
        <w:rPr>
          <w:rStyle w:val="NormalTok"/>
        </w:rPr>
        <w:t>}</w:t>
      </w:r>
      <w:r>
        <w:br/>
      </w:r>
      <w:r>
        <w:br/>
      </w:r>
      <w:r>
        <w:rPr>
          <w:rStyle w:val="NormalTok"/>
        </w:rPr>
        <w:t xml:space="preserve">boot_one_year </w:t>
      </w:r>
      <w:r>
        <w:rPr>
          <w:rStyle w:val="OtherTok"/>
        </w:rPr>
        <w:t>&lt;-</w:t>
      </w:r>
      <w:r>
        <w:rPr>
          <w:rStyle w:val="NormalTok"/>
        </w:rPr>
        <w:t xml:space="preserve"> </w:t>
      </w:r>
      <w:r>
        <w:rPr>
          <w:rStyle w:val="ControlFlowTok"/>
        </w:rPr>
        <w:t>function</w:t>
      </w:r>
      <w:r>
        <w:rPr>
          <w:rStyle w:val="NormalTok"/>
        </w:rPr>
        <w:t>(data, reps) {</w:t>
      </w:r>
      <w:r>
        <w:br/>
      </w:r>
      <w:r>
        <w:rPr>
          <w:rStyle w:val="NormalTok"/>
        </w:rPr>
        <w:t xml:space="preserve">  b </w:t>
      </w:r>
      <w:r>
        <w:rPr>
          <w:rStyle w:val="OtherTok"/>
        </w:rPr>
        <w:t>&lt;-</w:t>
      </w:r>
      <w:r>
        <w:rPr>
          <w:rStyle w:val="NormalTok"/>
        </w:rPr>
        <w:t xml:space="preserve"> boot</w:t>
      </w:r>
      <w:r>
        <w:rPr>
          <w:rStyle w:val="SpecialCharTok"/>
        </w:rPr>
        <w:t>::</w:t>
      </w:r>
      <w:r>
        <w:rPr>
          <w:rStyle w:val="FunctionTok"/>
        </w:rPr>
        <w:t>boot</w:t>
      </w:r>
      <w:r>
        <w:rPr>
          <w:rStyle w:val="NormalTok"/>
        </w:rPr>
        <w:t xml:space="preserve">(data, </w:t>
      </w:r>
      <w:r>
        <w:rPr>
          <w:rStyle w:val="AttributeTok"/>
        </w:rPr>
        <w:t>statistic =</w:t>
      </w:r>
      <w:r>
        <w:rPr>
          <w:rStyle w:val="NormalTok"/>
        </w:rPr>
        <w:t xml:space="preserve"> sumYst, </w:t>
      </w:r>
      <w:r>
        <w:br/>
      </w:r>
      <w:r>
        <w:rPr>
          <w:rStyle w:val="NormalTok"/>
        </w:rPr>
        <w:t xml:space="preserve">                  </w:t>
      </w:r>
      <w:r>
        <w:rPr>
          <w:rStyle w:val="AttributeTok"/>
        </w:rPr>
        <w:t>strata =</w:t>
      </w:r>
      <w:r>
        <w:rPr>
          <w:rStyle w:val="NormalTok"/>
        </w:rPr>
        <w:t xml:space="preserve"> data</w:t>
      </w:r>
      <w:r>
        <w:rPr>
          <w:rStyle w:val="SpecialCharTok"/>
        </w:rPr>
        <w:t>$</w:t>
      </w:r>
      <w:r>
        <w:rPr>
          <w:rStyle w:val="NormalTok"/>
        </w:rPr>
        <w:t xml:space="preserve">strat, </w:t>
      </w:r>
      <w:r>
        <w:rPr>
          <w:rStyle w:val="AttributeTok"/>
        </w:rPr>
        <w:t>R =</w:t>
      </w:r>
      <w:r>
        <w:rPr>
          <w:rStyle w:val="NormalTok"/>
        </w:rPr>
        <w:t xml:space="preserve"> reps)</w:t>
      </w:r>
      <w:r>
        <w:br/>
      </w:r>
      <w:r>
        <w:rPr>
          <w:rStyle w:val="NormalTok"/>
        </w:rPr>
        <w:t xml:space="preserve">  boot </w:t>
      </w:r>
      <w:r>
        <w:rPr>
          <w:rStyle w:val="OtherTok"/>
        </w:rPr>
        <w:t>&lt;-</w:t>
      </w:r>
      <w:r>
        <w:rPr>
          <w:rStyle w:val="NormalTok"/>
        </w:rPr>
        <w:t xml:space="preserve"> </w:t>
      </w:r>
      <w:r>
        <w:rPr>
          <w:rStyle w:val="FunctionTok"/>
        </w:rPr>
        <w:t>data.table</w:t>
      </w:r>
      <w:r>
        <w:rPr>
          <w:rStyle w:val="NormalTok"/>
        </w:rPr>
        <w:t>(b</w:t>
      </w:r>
      <w:r>
        <w:rPr>
          <w:rStyle w:val="SpecialCharTok"/>
        </w:rPr>
        <w:t>$</w:t>
      </w:r>
      <w:r>
        <w:rPr>
          <w:rStyle w:val="NormalTok"/>
        </w:rPr>
        <w:t xml:space="preserve">t) </w:t>
      </w:r>
      <w:r>
        <w:rPr>
          <w:rStyle w:val="SpecialCharTok"/>
        </w:rPr>
        <w:t>|</w:t>
      </w:r>
      <w:r>
        <w:rPr>
          <w:rStyle w:val="ErrorTok"/>
        </w:rPr>
        <w:t>&gt;</w:t>
      </w:r>
      <w:r>
        <w:rPr>
          <w:rStyle w:val="NormalTok"/>
        </w:rPr>
        <w:t xml:space="preserve"> dplyr</w:t>
      </w:r>
      <w:r>
        <w:rPr>
          <w:rStyle w:val="SpecialCharTok"/>
        </w:rPr>
        <w:t>::</w:t>
      </w:r>
      <w:r>
        <w:rPr>
          <w:rStyle w:val="FunctionTok"/>
        </w:rPr>
        <w:t>rename</w:t>
      </w:r>
      <w:r>
        <w:rPr>
          <w:rStyle w:val="NormalTok"/>
        </w:rPr>
        <w:t>(</w:t>
      </w:r>
      <w:r>
        <w:rPr>
          <w:rStyle w:val="AttributeTok"/>
        </w:rPr>
        <w:t>total =</w:t>
      </w:r>
      <w:r>
        <w:rPr>
          <w:rStyle w:val="NormalTok"/>
        </w:rPr>
        <w:t xml:space="preserve"> V1) </w:t>
      </w:r>
      <w:r>
        <w:rPr>
          <w:rStyle w:val="SpecialCharTok"/>
        </w:rPr>
        <w:t>|</w:t>
      </w:r>
      <w:r>
        <w:rPr>
          <w:rStyle w:val="ErrorTok"/>
        </w:rPr>
        <w:t>&gt;</w:t>
      </w:r>
      <w:r>
        <w:br/>
      </w:r>
      <w:r>
        <w:rPr>
          <w:rStyle w:val="NormalTok"/>
        </w:rPr>
        <w:t xml:space="preserve">    </w:t>
      </w:r>
      <w:r>
        <w:rPr>
          <w:rStyle w:val="FunctionTok"/>
        </w:rPr>
        <w:t>mutate</w:t>
      </w:r>
      <w:r>
        <w:rPr>
          <w:rStyle w:val="NormalTok"/>
        </w:rPr>
        <w:t>(</w:t>
      </w:r>
      <w:r>
        <w:rPr>
          <w:rStyle w:val="AttributeTok"/>
        </w:rPr>
        <w:t>sim =</w:t>
      </w:r>
      <w:r>
        <w:rPr>
          <w:rStyle w:val="NormalTok"/>
        </w:rPr>
        <w:t xml:space="preserve"> </w:t>
      </w:r>
      <w:r>
        <w:rPr>
          <w:rStyle w:val="FunctionTok"/>
        </w:rPr>
        <w:t>mean</w:t>
      </w:r>
      <w:r>
        <w:rPr>
          <w:rStyle w:val="NormalTok"/>
        </w:rPr>
        <w:t>(data</w:t>
      </w:r>
      <w:r>
        <w:rPr>
          <w:rStyle w:val="SpecialCharTok"/>
        </w:rPr>
        <w:t>$</w:t>
      </w:r>
      <w:r>
        <w:rPr>
          <w:rStyle w:val="NormalTok"/>
        </w:rPr>
        <w:t xml:space="preserve">sim), </w:t>
      </w:r>
      <w:r>
        <w:rPr>
          <w:rStyle w:val="AttributeTok"/>
        </w:rPr>
        <w:t>year =</w:t>
      </w:r>
      <w:r>
        <w:rPr>
          <w:rStyle w:val="NormalTok"/>
        </w:rPr>
        <w:t xml:space="preserve"> </w:t>
      </w:r>
      <w:r>
        <w:rPr>
          <w:rStyle w:val="FunctionTok"/>
        </w:rPr>
        <w:t>mean</w:t>
      </w:r>
      <w:r>
        <w:rPr>
          <w:rStyle w:val="NormalTok"/>
        </w:rPr>
        <w:t>(data</w:t>
      </w:r>
      <w:r>
        <w:rPr>
          <w:rStyle w:val="SpecialCharTok"/>
        </w:rPr>
        <w:t>$</w:t>
      </w:r>
      <w:r>
        <w:rPr>
          <w:rStyle w:val="NormalTok"/>
        </w:rPr>
        <w:t>year))</w:t>
      </w:r>
      <w:r>
        <w:br/>
      </w:r>
      <w:r>
        <w:rPr>
          <w:rStyle w:val="NormalTok"/>
        </w:rPr>
        <w:t xml:space="preserve">  </w:t>
      </w:r>
      <w:r>
        <w:rPr>
          <w:rStyle w:val="FunctionTok"/>
        </w:rPr>
        <w:t>return</w:t>
      </w:r>
      <w:r>
        <w:rPr>
          <w:rStyle w:val="NormalTok"/>
        </w:rPr>
        <w:t>(boot)</w:t>
      </w:r>
      <w:r>
        <w:br/>
      </w:r>
      <w:r>
        <w:rPr>
          <w:rStyle w:val="NormalTok"/>
        </w:rPr>
        <w:t>}</w:t>
      </w:r>
      <w:r>
        <w:br/>
      </w:r>
      <w:r>
        <w:br/>
      </w:r>
      <w:r>
        <w:rPr>
          <w:rStyle w:val="FunctionTok"/>
        </w:rPr>
        <w:t>tic</w:t>
      </w:r>
      <w:r>
        <w:rPr>
          <w:rStyle w:val="NormalTok"/>
        </w:rPr>
        <w:t>()</w:t>
      </w:r>
      <w:r>
        <w:br/>
      </w:r>
      <w:r>
        <w:rPr>
          <w:rStyle w:val="NormalTok"/>
        </w:rPr>
        <w:t xml:space="preserve">boot_index </w:t>
      </w:r>
      <w:r>
        <w:rPr>
          <w:rStyle w:val="OtherTok"/>
        </w:rPr>
        <w:t>&lt;-</w:t>
      </w:r>
      <w:r>
        <w:rPr>
          <w:rStyle w:val="NormalTok"/>
        </w:rPr>
        <w:t xml:space="preserve"> furrr</w:t>
      </w:r>
      <w:r>
        <w:rPr>
          <w:rStyle w:val="SpecialCharTok"/>
        </w:rPr>
        <w:t>::</w:t>
      </w:r>
      <w:r>
        <w:rPr>
          <w:rStyle w:val="FunctionTok"/>
        </w:rPr>
        <w:t>future_map_dfr</w:t>
      </w:r>
      <w:r>
        <w:rPr>
          <w:rStyle w:val="NormalTok"/>
        </w:rPr>
        <w:t xml:space="preserve">(split_setdet, boot_one_year, </w:t>
      </w:r>
      <w:r>
        <w:br/>
      </w:r>
      <w:r>
        <w:rPr>
          <w:rStyle w:val="NormalTok"/>
        </w:rPr>
        <w:t xml:space="preserve">                                    </w:t>
      </w:r>
      <w:r>
        <w:rPr>
          <w:rStyle w:val="AttributeTok"/>
        </w:rPr>
        <w:t>reps =</w:t>
      </w:r>
      <w:r>
        <w:rPr>
          <w:rStyle w:val="NormalTok"/>
        </w:rPr>
        <w:t xml:space="preserve"> n_boot,</w:t>
      </w:r>
      <w:r>
        <w:br/>
      </w:r>
      <w:r>
        <w:rPr>
          <w:rStyle w:val="NormalTok"/>
        </w:rPr>
        <w:t xml:space="preserve">                                    </w:t>
      </w:r>
      <w:r>
        <w:rPr>
          <w:rStyle w:val="AttributeTok"/>
        </w:rPr>
        <w:t>.options =</w:t>
      </w:r>
      <w:r>
        <w:rPr>
          <w:rStyle w:val="NormalTok"/>
        </w:rPr>
        <w:t xml:space="preserve"> furrr</w:t>
      </w:r>
      <w:r>
        <w:rPr>
          <w:rStyle w:val="SpecialCharTok"/>
        </w:rPr>
        <w:t>::</w:t>
      </w:r>
      <w:r>
        <w:rPr>
          <w:rStyle w:val="FunctionTok"/>
        </w:rPr>
        <w:t>furrr_options</w:t>
      </w:r>
      <w:r>
        <w:rPr>
          <w:rStyle w:val="NormalTok"/>
        </w:rPr>
        <w:t>(</w:t>
      </w:r>
      <w:r>
        <w:rPr>
          <w:rStyle w:val="AttributeTok"/>
        </w:rPr>
        <w:t>seed =</w:t>
      </w:r>
      <w:r>
        <w:rPr>
          <w:rStyle w:val="NormalTok"/>
        </w:rPr>
        <w:t xml:space="preserve"> </w:t>
      </w:r>
      <w:r>
        <w:rPr>
          <w:rStyle w:val="ConstantTok"/>
        </w:rPr>
        <w:t>TRUE</w:t>
      </w:r>
      <w:r>
        <w:rPr>
          <w:rStyle w:val="NormalTok"/>
        </w:rPr>
        <w:t>))</w:t>
      </w:r>
      <w:r>
        <w:br/>
      </w:r>
      <w:r>
        <w:rPr>
          <w:rStyle w:val="FunctionTok"/>
        </w:rPr>
        <w:t>toc</w:t>
      </w:r>
      <w:r>
        <w:rPr>
          <w:rStyle w:val="NormalTok"/>
        </w:rPr>
        <w:t>()</w:t>
      </w:r>
      <w:r>
        <w:br/>
      </w:r>
      <w:r>
        <w:br/>
      </w:r>
      <w:r>
        <w:rPr>
          <w:rStyle w:val="FunctionTok"/>
        </w:rPr>
        <w:t>quantile</w:t>
      </w:r>
      <w:r>
        <w:rPr>
          <w:rStyle w:val="NormalTok"/>
        </w:rPr>
        <w:t>(boot_index</w:t>
      </w:r>
      <w:r>
        <w:rPr>
          <w:rStyle w:val="SpecialCharTok"/>
        </w:rPr>
        <w:t>$</w:t>
      </w:r>
      <w:r>
        <w:rPr>
          <w:rStyle w:val="NormalTok"/>
        </w:rPr>
        <w:t xml:space="preserve">total, </w:t>
      </w:r>
      <w:r>
        <w:rPr>
          <w:rStyle w:val="AttributeTok"/>
        </w:rPr>
        <w:t>prob =</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loatTok"/>
        </w:rPr>
        <w:t>0.99</w:t>
      </w:r>
      <w:r>
        <w:rPr>
          <w:rStyle w:val="FloatTok"/>
        </w:rPr>
        <w:t>9</w:t>
      </w:r>
      <w:r>
        <w:rPr>
          <w:rStyle w:val="NormalTok"/>
        </w:rPr>
        <w:t>))</w:t>
      </w:r>
      <w:r>
        <w:br/>
      </w:r>
      <w:r>
        <w:br/>
      </w:r>
      <w:r>
        <w:rPr>
          <w:rStyle w:val="NormalTok"/>
        </w:rPr>
        <w:t xml:space="preserve">den_plot </w:t>
      </w:r>
      <w:r>
        <w:rPr>
          <w:rStyle w:val="OtherTok"/>
        </w:rPr>
        <w:t>&lt;-</w:t>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geom_density_ridges</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FunctionTok"/>
        </w:rPr>
        <w:t>as.numeric</w:t>
      </w:r>
      <w:r>
        <w:rPr>
          <w:rStyle w:val="NormalTok"/>
        </w:rPr>
        <w:t xml:space="preserve">(year), </w:t>
      </w:r>
      <w:r>
        <w:br/>
      </w:r>
      <w:r>
        <w:rPr>
          <w:rStyle w:val="NormalTok"/>
        </w:rPr>
        <w:t xml:space="preserve">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boot_index, </w:t>
      </w:r>
      <w:r>
        <w:rPr>
          <w:rStyle w:val="AttributeTok"/>
        </w:rPr>
        <w:t>scale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geom_density_ridges</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year, </w:t>
      </w:r>
      <w:r>
        <w:rPr>
          <w:rStyle w:val="AttributeTok"/>
        </w:rPr>
        <w:t>height =</w:t>
      </w:r>
      <w:r>
        <w:rPr>
          <w:rStyle w:val="NormalTok"/>
        </w:rPr>
        <w:t xml:space="preserve"> den, </w:t>
      </w:r>
      <w:r>
        <w:br/>
      </w:r>
      <w:r>
        <w:rPr>
          <w:rStyle w:val="NormalTok"/>
        </w:rPr>
        <w:t xml:space="preserve">                          </w:t>
      </w:r>
      <w:r>
        <w:rPr>
          <w:rStyle w:val="AttributeTok"/>
        </w:rPr>
        <w:t>group =</w:t>
      </w:r>
      <w:r>
        <w:rPr>
          <w:rStyle w:val="NormalTok"/>
        </w:rPr>
        <w:t xml:space="preserve"> </w:t>
      </w:r>
      <w:r>
        <w:rPr>
          <w:rStyle w:val="FunctionTok"/>
        </w:rPr>
        <w:t>factor</w:t>
      </w:r>
      <w:r>
        <w:rPr>
          <w:rStyle w:val="NormalTok"/>
        </w:rPr>
        <w:t>(year)),</w:t>
      </w:r>
      <w:r>
        <w:br/>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"grey90"</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br/>
      </w:r>
      <w:r>
        <w:rPr>
          <w:rStyle w:val="NormalTok"/>
        </w:rPr>
        <w:t xml:space="preserve">                 </w:t>
      </w:r>
      <w:r>
        <w:rPr>
          <w:rStyle w:val="NormalTok"/>
        </w:rPr>
        <w:t xml:space="preserve">     </w:t>
      </w:r>
      <w:r>
        <w:rPr>
          <w:rStyle w:val="AttributeTok"/>
        </w:rPr>
        <w:t>alpha =</w:t>
      </w:r>
      <w:r>
        <w:rPr>
          <w:rStyle w:val="NormalTok"/>
        </w:rPr>
        <w:t xml:space="preserve"> </w:t>
      </w:r>
      <w:r>
        <w:rPr>
          <w:rStyle w:val="FloatTok"/>
        </w:rPr>
        <w:t>0.7</w:t>
      </w:r>
      <w:r>
        <w:rPr>
          <w:rStyle w:val="NormalTok"/>
        </w:rPr>
        <w:t>,</w:t>
      </w:r>
      <w:r>
        <w:br/>
      </w:r>
      <w:r>
        <w:rPr>
          <w:rStyle w:val="NormalTok"/>
        </w:rPr>
        <w:t xml:space="preserve">                      </w:t>
      </w:r>
      <w:r>
        <w:rPr>
          <w:rStyle w:val="AttributeTok"/>
        </w:rPr>
        <w:t>data =</w:t>
      </w:r>
      <w:r>
        <w:rPr>
          <w:rStyle w:val="NormalTok"/>
        </w:rPr>
        <w:t xml:space="preserve"> total_strat_den, </w:t>
      </w:r>
      <w:r>
        <w:rPr>
          <w:rStyle w:val="AttributeTok"/>
        </w:rPr>
        <w:t>scale =</w:t>
      </w:r>
      <w:r>
        <w:rPr>
          <w:rStyle w:val="NormalTok"/>
        </w:rPr>
        <w:t xml:space="preserve"> </w:t>
      </w:r>
      <w:r>
        <w:rPr>
          <w:rStyle w:val="SpecialChar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w:t>
      </w:r>
      <w:r>
        <w:br/>
      </w:r>
      <w:r>
        <w:rPr>
          <w:rStyle w:val="NormalTok"/>
        </w:rPr>
        <w:t xml:space="preserve">                                                   </w:t>
      </w:r>
      <w:r>
        <w:rPr>
          <w:rStyle w:val="AttributeTok"/>
        </w:rPr>
        <w:t>scale =</w:t>
      </w:r>
      <w:r>
        <w:rPr>
          <w:rStyle w:val="NormalTok"/>
        </w:rPr>
        <w:t xml:space="preserve"> </w:t>
      </w:r>
      <w:r>
        <w:rPr>
          <w:rStyle w:val="FloatTok"/>
        </w:rPr>
        <w:t>1e-8</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194587641</w:t>
      </w:r>
      <w:r>
        <w:rPr>
          <w:rStyle w:val="NormalTok"/>
        </w:rPr>
        <w:t xml:space="preserve">, </w:t>
      </w:r>
      <w:r>
        <w:rPr>
          <w:rStyle w:val="DecValTok"/>
        </w:rPr>
        <w:t>5116017391</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"Year"</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AttributeTok"/>
        </w:rPr>
        <w:t>rows =</w:t>
      </w:r>
      <w:r>
        <w:rPr>
          <w:rStyle w:val="NormalTok"/>
        </w:rPr>
        <w:t xml:space="preserve"> </w:t>
      </w:r>
      <w:r>
        <w:rPr>
          <w:rStyle w:val="StringTok"/>
        </w:rPr>
        <w:t>"sim"</w:t>
      </w:r>
      <w:r>
        <w:rPr>
          <w:rStyle w:val="NormalTok"/>
        </w:rPr>
        <w:t xml:space="preserve">) </w:t>
      </w:r>
      <w:r>
        <w:rPr>
          <w:rStyle w:val="SpecialCharTok"/>
        </w:rPr>
        <w:t>+</w:t>
      </w:r>
      <w:r>
        <w:br/>
      </w:r>
      <w:r>
        <w:rPr>
          <w:rStyle w:val="NormalTok"/>
        </w:rPr>
        <w:t xml:space="preserve">  </w:t>
      </w:r>
      <w:r>
        <w:rPr>
          <w:rStyle w:val="FunctionTok"/>
        </w:rPr>
        <w:t>theme_nafo</w:t>
      </w:r>
      <w:r>
        <w:rPr>
          <w:rStyle w:val="NormalTok"/>
        </w:rPr>
        <w:t>()</w:t>
      </w:r>
      <w:r>
        <w:br/>
      </w:r>
      <w:r>
        <w:br/>
      </w:r>
      <w:r>
        <w:br/>
      </w:r>
      <w:r>
        <w:rPr>
          <w:rStyle w:val="DocumentationTok"/>
        </w:rPr>
        <w:t>## Relative status ----------</w:t>
      </w:r>
      <w:r>
        <w:br/>
      </w:r>
      <w:r>
        <w:br/>
      </w:r>
      <w:r>
        <w:br/>
      </w:r>
      <w:r>
        <w:rPr>
          <w:rStyle w:val="NormalTok"/>
        </w:rPr>
        <w:t xml:space="preserve">sub_total_strat </w:t>
      </w:r>
      <w:r>
        <w:rPr>
          <w:rStyle w:val="OtherTok"/>
        </w:rPr>
        <w:t>&lt;-</w:t>
      </w:r>
      <w:r>
        <w:rPr>
          <w:rStyle w:val="NormalTok"/>
        </w:rPr>
        <w:t xml:space="preserve"> total_strat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w:t>
      </w:r>
      <w:r>
        <w:br/>
      </w:r>
      <w:r>
        <w:br/>
      </w:r>
      <w:r>
        <w:rPr>
          <w:rStyle w:val="NormalTok"/>
        </w:rPr>
        <w:t xml:space="preserve">ref_est </w:t>
      </w:r>
      <w:r>
        <w:rPr>
          <w:rStyle w:val="OtherTok"/>
        </w:rPr>
        <w:t>&lt;-</w:t>
      </w:r>
      <w:r>
        <w:rPr>
          <w:rStyle w:val="NormalTok"/>
        </w:rPr>
        <w:t xml:space="preserve"> total_strat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%in%</w:t>
      </w:r>
      <w:r>
        <w:rPr>
          <w:rStyle w:val="NormalTok"/>
        </w:rPr>
        <w:t xml:space="preserve"> </w:t>
      </w:r>
      <w:r>
        <w:rPr>
          <w:rStyle w:val="DecValTok"/>
        </w:rPr>
        <w:t>2</w:t>
      </w:r>
      <w:r>
        <w:rPr>
          <w:rStyle w:val="SpecialCharTok"/>
        </w:rPr>
        <w:t>:</w:t>
      </w:r>
      <w:r>
        <w:rPr>
          <w:rStyle w:val="DecValTok"/>
        </w:rPr>
        <w:t>9</w:t>
      </w:r>
      <w:r>
        <w:rPr>
          <w:rStyle w:val="NormalTok"/>
        </w:rPr>
        <w:t xml:space="preserve">) </w:t>
      </w:r>
      <w:r>
        <w:rPr>
          <w:rStyle w:val="SpecialCharTok"/>
        </w:rPr>
        <w:t>|</w:t>
      </w:r>
      <w:r>
        <w:rPr>
          <w:rStyle w:val="Erro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mean</w:t>
      </w:r>
      <w:r>
        <w:rPr>
          <w:rStyle w:val="NormalTok"/>
        </w:rPr>
        <w:t>(total),</w:t>
      </w:r>
      <w:r>
        <w:br/>
      </w:r>
      <w:r>
        <w:rPr>
          <w:rStyle w:val="NormalTok"/>
        </w:rPr>
        <w:t xml:space="preserve">            </w:t>
      </w:r>
      <w:r>
        <w:rPr>
          <w:rStyle w:val="AttributeTok"/>
        </w:rPr>
        <w:t>sigma =</w:t>
      </w:r>
      <w:r>
        <w:rPr>
          <w:rStyle w:val="NormalTok"/>
        </w:rPr>
        <w:t xml:space="preserve"> </w:t>
      </w:r>
      <w:r>
        <w:rPr>
          <w:rStyle w:val="FunctionTok"/>
        </w:rPr>
        <w:t>sqrt</w:t>
      </w:r>
      <w:r>
        <w:rPr>
          <w:rStyle w:val="NormalTok"/>
        </w:rPr>
        <w:t>(</w:t>
      </w:r>
      <w:r>
        <w:rPr>
          <w:rStyle w:val="FunctionTok"/>
        </w:rPr>
        <w:t>mean</w:t>
      </w:r>
      <w:r>
        <w:rPr>
          <w:rStyle w:val="NormalTok"/>
        </w:rPr>
        <w:t xml:space="preserve">(sigma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AttributeTok"/>
        </w:rPr>
        <w:t>scale =</w:t>
      </w:r>
      <w:r>
        <w:rPr>
          <w:rStyle w:val="NormalTok"/>
        </w:rPr>
        <w:t xml:space="preserve"> sigma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total,</w:t>
      </w:r>
      <w:r>
        <w:br/>
      </w:r>
      <w:r>
        <w:rPr>
          <w:rStyle w:val="NormalTok"/>
        </w:rPr>
        <w:t xml:space="preserve">            </w:t>
      </w:r>
      <w:r>
        <w:rPr>
          <w:rStyle w:val="AttributeTok"/>
        </w:rPr>
        <w:t>shape =</w:t>
      </w:r>
      <w:r>
        <w:rPr>
          <w:rStyle w:val="NormalTok"/>
        </w:rPr>
        <w:t xml:space="preserve"> total </w:t>
      </w:r>
      <w:r>
        <w:rPr>
          <w:rStyle w:val="SpecialCharTok"/>
        </w:rPr>
        <w:t>/</w:t>
      </w:r>
      <w:r>
        <w:rPr>
          <w:rStyle w:val="NormalTok"/>
        </w:rPr>
        <w:t xml:space="preserve"> scale)</w:t>
      </w:r>
      <w:r>
        <w:br/>
      </w:r>
      <w:r>
        <w:br/>
      </w:r>
      <w:r>
        <w:rPr>
          <w:rStyle w:val="NormalTok"/>
        </w:rPr>
        <w:t xml:space="preserve">ref_boot </w:t>
      </w:r>
      <w:r>
        <w:rPr>
          <w:rStyle w:val="OtherTok"/>
        </w:rPr>
        <w:t>&lt;-</w:t>
      </w:r>
      <w:r>
        <w:rPr>
          <w:rStyle w:val="NormalTok"/>
        </w:rPr>
        <w:t xml:space="preserve"> boot_index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%in%</w:t>
      </w:r>
      <w:r>
        <w:rPr>
          <w:rStyle w:val="NormalTok"/>
        </w:rPr>
        <w:t xml:space="preserve"> </w:t>
      </w:r>
      <w:r>
        <w:rPr>
          <w:rStyle w:val="DecValTok"/>
        </w:rPr>
        <w:t>2</w:t>
      </w:r>
      <w:r>
        <w:rPr>
          <w:rStyle w:val="SpecialCharTok"/>
        </w:rPr>
        <w:t>:</w:t>
      </w:r>
      <w:r>
        <w:rPr>
          <w:rStyle w:val="DecValTok"/>
        </w:rPr>
        <w:t>9</w:t>
      </w:r>
      <w:r>
        <w:rPr>
          <w:rStyle w:val="NormalTok"/>
        </w:rPr>
        <w:t>)</w:t>
      </w:r>
      <w:r>
        <w:br/>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 xml:space="preserve">(ref_boot), </w:t>
      </w:r>
      <w:r>
        <w:rPr>
          <w:rStyle w:val="FunctionTok"/>
        </w:rPr>
        <w:t>max</w:t>
      </w:r>
      <w:r>
        <w:rPr>
          <w:rStyle w:val="NormalTok"/>
        </w:rPr>
        <w:t xml:space="preserve">(ref_boot), </w:t>
      </w:r>
      <w:r>
        <w:rPr>
          <w:rStyle w:val="AttributeTok"/>
        </w:rPr>
        <w:t>length.out =</w:t>
      </w:r>
      <w:r>
        <w:rPr>
          <w:rStyle w:val="NormalTok"/>
        </w:rPr>
        <w:t xml:space="preserve"> </w:t>
      </w:r>
      <w:r>
        <w:rPr>
          <w:rStyle w:val="DecValTok"/>
        </w:rPr>
        <w:t>100</w:t>
      </w:r>
      <w:r>
        <w:rPr>
          <w:rStyle w:val="NormalTok"/>
        </w:rPr>
        <w:t>)</w:t>
      </w:r>
      <w:r>
        <w:br/>
      </w:r>
      <w:r>
        <w:rPr>
          <w:rStyle w:val="NormalTok"/>
        </w:rPr>
        <w:t xml:space="preserve">ref_den </w:t>
      </w:r>
      <w:r>
        <w:rPr>
          <w:rStyle w:val="OtherTok"/>
        </w:rPr>
        <w:t>&lt;-</w:t>
      </w:r>
      <w:r>
        <w:rPr>
          <w:rStyle w:val="NormalTok"/>
        </w:rPr>
        <w:t xml:space="preserve"> </w:t>
      </w:r>
      <w:r>
        <w:rPr>
          <w:rStyle w:val="FunctionTok"/>
        </w:rPr>
        <w:t>data.frame</w:t>
      </w:r>
      <w:r>
        <w:rPr>
          <w:rStyle w:val="NormalTok"/>
        </w:rPr>
        <w:t>(</w:t>
      </w:r>
      <w:r>
        <w:rPr>
          <w:rStyle w:val="AttributeTok"/>
        </w:rPr>
        <w:t>total =</w:t>
      </w:r>
      <w:r>
        <w:rPr>
          <w:rStyle w:val="NormalTok"/>
        </w:rPr>
        <w:t xml:space="preserve"> x, </w:t>
      </w:r>
      <w:r>
        <w:rPr>
          <w:rStyle w:val="AttributeTok"/>
        </w:rPr>
        <w:t>den =</w:t>
      </w:r>
      <w:r>
        <w:rPr>
          <w:rStyle w:val="NormalTok"/>
        </w:rPr>
        <w:t xml:space="preserve"> </w:t>
      </w:r>
      <w:r>
        <w:rPr>
          <w:rStyle w:val="FunctionTok"/>
        </w:rPr>
        <w:t>dgamma</w:t>
      </w:r>
      <w:r>
        <w:rPr>
          <w:rStyle w:val="NormalTok"/>
        </w:rPr>
        <w:t xml:space="preserve">(x, </w:t>
      </w:r>
      <w:r>
        <w:rPr>
          <w:rStyle w:val="AttributeTok"/>
        </w:rPr>
        <w:t>shape =</w:t>
      </w:r>
      <w:r>
        <w:rPr>
          <w:rStyle w:val="NormalTok"/>
        </w:rPr>
        <w:t xml:space="preserve"> ref_est</w:t>
      </w:r>
      <w:r>
        <w:rPr>
          <w:rStyle w:val="SpecialCharTok"/>
        </w:rPr>
        <w:t>$</w:t>
      </w:r>
      <w:r>
        <w:rPr>
          <w:rStyle w:val="NormalTok"/>
        </w:rPr>
        <w:t xml:space="preserve">shape, </w:t>
      </w:r>
      <w:r>
        <w:br/>
      </w:r>
      <w:r>
        <w:rPr>
          <w:rStyle w:val="NormalTok"/>
        </w:rPr>
        <w:t xml:space="preserve">                                              </w:t>
      </w:r>
      <w:r>
        <w:rPr>
          <w:rStyle w:val="AttributeTok"/>
        </w:rPr>
        <w:t>scale =</w:t>
      </w:r>
      <w:r>
        <w:rPr>
          <w:rStyle w:val="NormalTok"/>
        </w:rPr>
        <w:t xml:space="preserve"> ref_est</w:t>
      </w:r>
      <w:r>
        <w:rPr>
          <w:rStyle w:val="SpecialCharTok"/>
        </w:rPr>
        <w:t>$</w:t>
      </w:r>
      <w:r>
        <w:rPr>
          <w:rStyle w:val="NormalTok"/>
        </w:rPr>
        <w:t>scale))</w:t>
      </w:r>
      <w:r>
        <w:br/>
      </w:r>
      <w:r>
        <w:br/>
      </w:r>
      <w:r>
        <w:rPr>
          <w:rStyle w:val="NormalTok"/>
        </w:rPr>
        <w:t xml:space="preserve">t_est </w:t>
      </w:r>
      <w:r>
        <w:rPr>
          <w:rStyle w:val="OtherTok"/>
        </w:rPr>
        <w:t>&lt;-</w:t>
      </w:r>
      <w:r>
        <w:rPr>
          <w:rStyle w:val="NormalTok"/>
        </w:rPr>
        <w:t xml:space="preserve"> total_strat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w:t>
      </w:r>
      <w:r>
        <w:rPr>
          <w:rStyle w:val="NormalTok"/>
        </w:rPr>
        <w:t xml:space="preserve"> </w:t>
      </w:r>
      <w:r>
        <w:rPr>
          <w:rStyle w:val="DecValTok"/>
        </w:rPr>
        <w:t>20</w:t>
      </w:r>
      <w:r>
        <w:rPr>
          <w:rStyle w:val="NormalTok"/>
        </w:rPr>
        <w:t>)</w:t>
      </w:r>
      <w:r>
        <w:br/>
      </w:r>
      <w:r>
        <w:br/>
      </w:r>
      <w:r>
        <w:rPr>
          <w:rStyle w:val="NormalTok"/>
        </w:rPr>
        <w:t xml:space="preserve">t_den </w:t>
      </w:r>
      <w:r>
        <w:rPr>
          <w:rStyle w:val="OtherTok"/>
        </w:rPr>
        <w:t>&lt;-</w:t>
      </w:r>
      <w:r>
        <w:rPr>
          <w:rStyle w:val="NormalTok"/>
        </w:rPr>
        <w:t xml:space="preserve"> total_strat_den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w:t>
      </w:r>
      <w:r>
        <w:rPr>
          <w:rStyle w:val="NormalTok"/>
        </w:rPr>
        <w:t xml:space="preserve"> </w:t>
      </w:r>
      <w:r>
        <w:rPr>
          <w:rStyle w:val="DecValTok"/>
        </w:rPr>
        <w:t>20</w:t>
      </w:r>
      <w:r>
        <w:rPr>
          <w:rStyle w:val="NormalTok"/>
        </w:rPr>
        <w:t>)</w:t>
      </w:r>
      <w:r>
        <w:br/>
      </w:r>
      <w:r>
        <w:br/>
      </w:r>
      <w:r>
        <w:rPr>
          <w:rStyle w:val="NormalTok"/>
        </w:rPr>
        <w:t xml:space="preserve">t_boot </w:t>
      </w:r>
      <w:r>
        <w:rPr>
          <w:rStyle w:val="OtherTok"/>
        </w:rPr>
        <w:t>&lt;-</w:t>
      </w:r>
      <w:r>
        <w:rPr>
          <w:rStyle w:val="NormalTok"/>
        </w:rPr>
        <w:t xml:space="preserve"> boot_index </w:t>
      </w:r>
      <w:r>
        <w:rPr>
          <w:rStyle w:val="SpecialCharTok"/>
        </w:rPr>
        <w:t>|</w:t>
      </w:r>
      <w:r>
        <w:rPr>
          <w:rStyle w:val="ErrorTok"/>
        </w:rPr>
        <w:t>&gt;</w:t>
      </w:r>
      <w:r>
        <w:br/>
      </w:r>
      <w:r>
        <w:rPr>
          <w:rStyle w:val="NormalTok"/>
        </w:rPr>
        <w:t xml:space="preserve">  </w:t>
      </w:r>
      <w:r>
        <w:rPr>
          <w:rStyle w:val="FunctionTok"/>
        </w:rPr>
        <w:t>filter</w:t>
      </w:r>
      <w:r>
        <w:rPr>
          <w:rStyle w:val="NormalTok"/>
        </w:rPr>
        <w:t xml:space="preserve">(sim </w:t>
      </w:r>
      <w:r>
        <w:rPr>
          <w:rStyle w:val="SpecialCharTok"/>
        </w:rPr>
        <w:t>==</w:t>
      </w:r>
      <w:r>
        <w:rPr>
          <w:rStyle w:val="NormalTok"/>
        </w:rPr>
        <w:t xml:space="preserve"> </w:t>
      </w:r>
      <w:r>
        <w:rPr>
          <w:rStyle w:val="DecValTok"/>
        </w:rPr>
        <w:t>1</w:t>
      </w:r>
      <w:r>
        <w:rPr>
          <w:rStyle w:val="NormalTok"/>
        </w:rPr>
        <w:t xml:space="preserve">, year </w:t>
      </w:r>
      <w:r>
        <w:rPr>
          <w:rStyle w:val="SpecialCharTok"/>
        </w:rPr>
        <w:t>==</w:t>
      </w:r>
      <w:r>
        <w:rPr>
          <w:rStyle w:val="NormalTok"/>
        </w:rPr>
        <w:t xml:space="preserve"> </w:t>
      </w:r>
      <w:r>
        <w:rPr>
          <w:rStyle w:val="DecValTok"/>
        </w:rPr>
        <w:t>20</w:t>
      </w:r>
      <w:r>
        <w:rPr>
          <w:rStyle w:val="NormalTok"/>
        </w:rPr>
        <w:t>)</w:t>
      </w:r>
      <w:r>
        <w:br/>
      </w:r>
      <w:r>
        <w:br/>
      </w:r>
      <w:r>
        <w:rPr>
          <w:rStyle w:val="NormalTok"/>
        </w:rPr>
        <w:t xml:space="preserve">boot_prob </w:t>
      </w:r>
      <w:r>
        <w:rPr>
          <w:rStyle w:val="OtherTok"/>
        </w:rPr>
        <w:t>&lt;-</w:t>
      </w:r>
      <w:r>
        <w:rPr>
          <w:rStyle w:val="NormalTok"/>
        </w:rPr>
        <w:t xml:space="preserve"> </w:t>
      </w:r>
      <w:r>
        <w:rPr>
          <w:rStyle w:val="FunctionTok"/>
        </w:rPr>
        <w:t>mean</w:t>
      </w:r>
      <w:r>
        <w:rPr>
          <w:rStyle w:val="NormalTok"/>
        </w:rPr>
        <w:t>((t_boot</w:t>
      </w:r>
      <w:r>
        <w:rPr>
          <w:rStyle w:val="SpecialCharTok"/>
        </w:rPr>
        <w:t>$</w:t>
      </w:r>
      <w:r>
        <w:rPr>
          <w:rStyle w:val="NormalTok"/>
        </w:rPr>
        <w:t xml:space="preserve">total </w:t>
      </w:r>
      <w:r>
        <w:rPr>
          <w:rStyle w:val="SpecialCharTok"/>
        </w:rPr>
        <w:t>-</w:t>
      </w:r>
      <w:r>
        <w:rPr>
          <w:rStyle w:val="NormalTok"/>
        </w:rPr>
        <w:t xml:space="preserve"> ref_boot</w:t>
      </w:r>
      <w:r>
        <w:rPr>
          <w:rStyle w:val="SpecialCharTok"/>
        </w:rPr>
        <w:t>$</w:t>
      </w:r>
      <w:r>
        <w:rPr>
          <w:rStyle w:val="NormalTok"/>
        </w:rPr>
        <w:t xml:space="preserve">total) </w:t>
      </w:r>
      <w:r>
        <w:rPr>
          <w:rStyle w:val="SpecialCharTok"/>
        </w:rPr>
        <w:t>&lt;</w:t>
      </w:r>
      <w:r>
        <w:rPr>
          <w:rStyle w:val="NormalTok"/>
        </w:rPr>
        <w:t xml:space="preserve"> </w:t>
      </w:r>
      <w:r>
        <w:rPr>
          <w:rStyle w:val="DecValTok"/>
        </w:rPr>
        <w:t>0</w:t>
      </w:r>
      <w:r>
        <w:rPr>
          <w:rStyle w:val="NormalTok"/>
        </w:rPr>
        <w:t>)</w:t>
      </w:r>
      <w:r>
        <w:br/>
      </w:r>
      <w:r>
        <w:rPr>
          <w:rStyle w:val="NormalTok"/>
        </w:rPr>
        <w:t xml:space="preserve">n_samp </w:t>
      </w:r>
      <w:r>
        <w:rPr>
          <w:rStyle w:val="OtherTok"/>
        </w:rPr>
        <w:t>&lt;-</w:t>
      </w:r>
      <w:r>
        <w:rPr>
          <w:rStyle w:val="NormalTok"/>
        </w:rPr>
        <w:t xml:space="preserve"> </w:t>
      </w:r>
      <w:r>
        <w:rPr>
          <w:rStyle w:val="DecValTok"/>
        </w:rPr>
        <w:t>100000</w:t>
      </w:r>
      <w:r>
        <w:br/>
      </w:r>
      <w:r>
        <w:rPr>
          <w:rStyle w:val="NormalTok"/>
        </w:rPr>
        <w:t xml:space="preserve">ref_samp </w:t>
      </w:r>
      <w:r>
        <w:rPr>
          <w:rStyle w:val="OtherTok"/>
        </w:rPr>
        <w:t>&lt;-</w:t>
      </w:r>
      <w:r>
        <w:rPr>
          <w:rStyle w:val="NormalTok"/>
        </w:rPr>
        <w:t xml:space="preserve"> </w:t>
      </w:r>
      <w:r>
        <w:rPr>
          <w:rStyle w:val="FunctionTok"/>
        </w:rPr>
        <w:t>rgamma</w:t>
      </w:r>
      <w:r>
        <w:rPr>
          <w:rStyle w:val="NormalTok"/>
        </w:rPr>
        <w:t xml:space="preserve">(n_samp, </w:t>
      </w:r>
      <w:r>
        <w:rPr>
          <w:rStyle w:val="AttributeTok"/>
        </w:rPr>
        <w:t>shape =</w:t>
      </w:r>
      <w:r>
        <w:rPr>
          <w:rStyle w:val="NormalTok"/>
        </w:rPr>
        <w:t xml:space="preserve"> ref_est</w:t>
      </w:r>
      <w:r>
        <w:rPr>
          <w:rStyle w:val="SpecialCharTok"/>
        </w:rPr>
        <w:t>$</w:t>
      </w:r>
      <w:r>
        <w:rPr>
          <w:rStyle w:val="NormalTok"/>
        </w:rPr>
        <w:t xml:space="preserve">shape, </w:t>
      </w:r>
      <w:r>
        <w:rPr>
          <w:rStyle w:val="AttributeTok"/>
        </w:rPr>
        <w:t>scale =</w:t>
      </w:r>
      <w:r>
        <w:rPr>
          <w:rStyle w:val="NormalTok"/>
        </w:rPr>
        <w:t xml:space="preserve"> ref_est</w:t>
      </w:r>
      <w:r>
        <w:rPr>
          <w:rStyle w:val="SpecialCharTok"/>
        </w:rPr>
        <w:t>$</w:t>
      </w:r>
      <w:r>
        <w:rPr>
          <w:rStyle w:val="NormalTok"/>
        </w:rPr>
        <w:t>sc</w:t>
      </w:r>
      <w:r>
        <w:rPr>
          <w:rStyle w:val="NormalTok"/>
        </w:rPr>
        <w:t>ale)</w:t>
      </w:r>
      <w:r>
        <w:br/>
      </w:r>
      <w:r>
        <w:rPr>
          <w:rStyle w:val="NormalTok"/>
        </w:rPr>
        <w:t xml:space="preserve">t_samp </w:t>
      </w:r>
      <w:r>
        <w:rPr>
          <w:rStyle w:val="OtherTok"/>
        </w:rPr>
        <w:t>&lt;-</w:t>
      </w:r>
      <w:r>
        <w:rPr>
          <w:rStyle w:val="NormalTok"/>
        </w:rPr>
        <w:t xml:space="preserve"> </w:t>
      </w:r>
      <w:r>
        <w:rPr>
          <w:rStyle w:val="FunctionTok"/>
        </w:rPr>
        <w:t>rgamma</w:t>
      </w:r>
      <w:r>
        <w:rPr>
          <w:rStyle w:val="NormalTok"/>
        </w:rPr>
        <w:t xml:space="preserve">(n_samp, </w:t>
      </w:r>
      <w:r>
        <w:rPr>
          <w:rStyle w:val="AttributeTok"/>
        </w:rPr>
        <w:t>shape =</w:t>
      </w:r>
      <w:r>
        <w:rPr>
          <w:rStyle w:val="NormalTok"/>
        </w:rPr>
        <w:t xml:space="preserve"> t_est</w:t>
      </w:r>
      <w:r>
        <w:rPr>
          <w:rStyle w:val="SpecialCharTok"/>
        </w:rPr>
        <w:t>$</w:t>
      </w:r>
      <w:r>
        <w:rPr>
          <w:rStyle w:val="NormalTok"/>
        </w:rPr>
        <w:t xml:space="preserve">shape, </w:t>
      </w:r>
      <w:r>
        <w:rPr>
          <w:rStyle w:val="AttributeTok"/>
        </w:rPr>
        <w:t>scale =</w:t>
      </w:r>
      <w:r>
        <w:rPr>
          <w:rStyle w:val="NormalTok"/>
        </w:rPr>
        <w:t xml:space="preserve"> t_est</w:t>
      </w:r>
      <w:r>
        <w:rPr>
          <w:rStyle w:val="SpecialCharTok"/>
        </w:rPr>
        <w:t>$</w:t>
      </w:r>
      <w:r>
        <w:rPr>
          <w:rStyle w:val="NormalTok"/>
        </w:rPr>
        <w:t>scale)</w:t>
      </w:r>
      <w:r>
        <w:br/>
      </w:r>
      <w:r>
        <w:rPr>
          <w:rStyle w:val="NormalTok"/>
        </w:rPr>
        <w:t xml:space="preserve">gamma_prob </w:t>
      </w:r>
      <w:r>
        <w:rPr>
          <w:rStyle w:val="OtherTok"/>
        </w:rPr>
        <w:t>&lt;-</w:t>
      </w:r>
      <w:r>
        <w:rPr>
          <w:rStyle w:val="NormalTok"/>
        </w:rPr>
        <w:t xml:space="preserve"> </w:t>
      </w:r>
      <w:r>
        <w:rPr>
          <w:rStyle w:val="FunctionTok"/>
        </w:rPr>
        <w:t>mean</w:t>
      </w:r>
      <w:r>
        <w:rPr>
          <w:rStyle w:val="NormalTok"/>
        </w:rPr>
        <w:t xml:space="preserve">((t_samp </w:t>
      </w:r>
      <w:r>
        <w:rPr>
          <w:rStyle w:val="SpecialCharTok"/>
        </w:rPr>
        <w:t>-</w:t>
      </w:r>
      <w:r>
        <w:rPr>
          <w:rStyle w:val="NormalTok"/>
        </w:rPr>
        <w:t xml:space="preserve"> ref_samp) </w:t>
      </w:r>
      <w:r>
        <w:rPr>
          <w:rStyle w:val="SpecialCharTok"/>
        </w:rPr>
        <w:t>&lt;</w:t>
      </w:r>
      <w:r>
        <w:rPr>
          <w:rStyle w:val="NormalTok"/>
        </w:rPr>
        <w:t xml:space="preserve"> </w:t>
      </w:r>
      <w:r>
        <w:rPr>
          <w:rStyle w:val="DecValTok"/>
        </w:rPr>
        <w:t>0</w:t>
      </w:r>
      <w:r>
        <w:rPr>
          <w:rStyle w:val="NormalTok"/>
        </w:rPr>
        <w:t>)</w:t>
      </w:r>
      <w:r>
        <w:br/>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geom_density</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data =</w:t>
      </w:r>
      <w:r>
        <w:rPr>
          <w:rStyle w:val="NormalTok"/>
        </w:rPr>
        <w:t xml:space="preserve"> ref_boot, </w:t>
      </w:r>
      <w:r>
        <w:rPr>
          <w:rStyle w:val="AttributeTok"/>
        </w:rPr>
        <w:t>fill =</w:t>
      </w:r>
      <w:r>
        <w:rPr>
          <w:rStyle w:val="NormalTok"/>
        </w:rPr>
        <w:t xml:space="preserve"> </w:t>
      </w:r>
      <w:r>
        <w:rPr>
          <w:rStyle w:val="StringTok"/>
        </w:rPr>
        <w:t>"steelblue"</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geom_area</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ref_den, </w:t>
      </w:r>
      <w:r>
        <w:rPr>
          <w:rStyle w:val="AttributeTok"/>
        </w:rPr>
        <w:t>fill =</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geom_density</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data =</w:t>
      </w:r>
      <w:r>
        <w:rPr>
          <w:rStyle w:val="NormalTok"/>
        </w:rPr>
        <w:t xml:space="preserve"> t_boot, </w:t>
      </w:r>
      <w:r>
        <w:rPr>
          <w:rStyle w:val="AttributeTok"/>
        </w:rPr>
        <w:t>fill =</w:t>
      </w:r>
      <w:r>
        <w:rPr>
          <w:rStyle w:val="NormalTok"/>
        </w:rPr>
        <w:t xml:space="preserve"> </w:t>
      </w:r>
      <w:r>
        <w:rPr>
          <w:rStyle w:val="ConstantTok"/>
        </w:rPr>
        <w:t>NA</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geom_area</w:t>
      </w:r>
      <w:r>
        <w:rPr>
          <w:rStyle w:val="NormalTok"/>
        </w:rPr>
        <w:t>(</w:t>
      </w:r>
      <w:r>
        <w:rPr>
          <w:rStyle w:val="FunctionTok"/>
        </w:rPr>
        <w:t>aes</w:t>
      </w:r>
      <w:r>
        <w:rPr>
          <w:rStyle w:val="NormalTok"/>
        </w:rPr>
        <w:t>(</w:t>
      </w:r>
      <w:r>
        <w:rPr>
          <w:rStyle w:val="AttributeTok"/>
        </w:rPr>
        <w:t>x =</w:t>
      </w:r>
      <w:r>
        <w:rPr>
          <w:rStyle w:val="NormalTok"/>
        </w:rPr>
        <w:t xml:space="preserve"> total, </w:t>
      </w:r>
      <w:r>
        <w:rPr>
          <w:rStyle w:val="AttributeTok"/>
        </w:rPr>
        <w:t>y =</w:t>
      </w:r>
      <w:r>
        <w:rPr>
          <w:rStyle w:val="NormalTok"/>
        </w:rPr>
        <w:t xml:space="preserve"> </w:t>
      </w:r>
      <w:r>
        <w:rPr>
          <w:rStyle w:val="SpecialCharTok"/>
        </w:rPr>
        <w:t>-</w:t>
      </w:r>
      <w:r>
        <w:rPr>
          <w:rStyle w:val="NormalTok"/>
        </w:rPr>
        <w:t xml:space="preserve">den), </w:t>
      </w:r>
      <w:r>
        <w:rPr>
          <w:rStyle w:val="AttributeTok"/>
        </w:rPr>
        <w:t>data =</w:t>
      </w:r>
      <w:r>
        <w:rPr>
          <w:rStyle w:val="NormalTok"/>
        </w:rPr>
        <w:t xml:space="preserve"> t_den, </w:t>
      </w:r>
      <w:r>
        <w:rPr>
          <w:rStyle w:val="AttributeTok"/>
        </w:rPr>
        <w:t>fill =</w:t>
      </w:r>
      <w:r>
        <w:rPr>
          <w:rStyle w:val="NormalTok"/>
        </w:rPr>
        <w:t xml:space="preserve"> </w:t>
      </w:r>
      <w:r>
        <w:rPr>
          <w:rStyle w:val="ConstantTok"/>
        </w:rPr>
        <w:t>NA</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.nafo_lwd)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x =</w:t>
      </w:r>
      <w:r>
        <w:rPr>
          <w:rStyle w:val="NormalTok"/>
        </w:rPr>
        <w:t xml:space="preserve"> t_est</w:t>
      </w:r>
      <w:r>
        <w:rPr>
          <w:rStyle w:val="SpecialCharTok"/>
        </w:rPr>
        <w:t>$</w:t>
      </w:r>
      <w:r>
        <w:rPr>
          <w:rStyle w:val="NormalTok"/>
        </w:rPr>
        <w:t xml:space="preserve">total, </w:t>
      </w:r>
      <w:r>
        <w:rPr>
          <w:rStyle w:val="AttributeTok"/>
        </w:rPr>
        <w:t>y =</w:t>
      </w:r>
      <w:r>
        <w:rPr>
          <w:rStyle w:val="NormalTok"/>
        </w:rPr>
        <w:t xml:space="preserve"> </w:t>
      </w:r>
      <w:r>
        <w:rPr>
          <w:rStyle w:val="FunctionTok"/>
        </w:rPr>
        <w:t>max</w:t>
      </w:r>
      <w:r>
        <w:rPr>
          <w:rStyle w:val="NormalTok"/>
        </w:rPr>
        <w:t>(ref_den</w:t>
      </w:r>
      <w:r>
        <w:rPr>
          <w:rStyle w:val="SpecialCharTok"/>
        </w:rPr>
        <w:t>$</w:t>
      </w:r>
      <w:r>
        <w:rPr>
          <w:rStyle w:val="NormalTok"/>
        </w:rPr>
        <w:t xml:space="preserve">den) </w:t>
      </w:r>
      <w:r>
        <w:rPr>
          <w:rStyle w:val="SpecialCharTok"/>
        </w:rPr>
        <w:t>*</w:t>
      </w:r>
      <w:r>
        <w:rPr>
          <w:rStyle w:val="NormalTok"/>
        </w:rPr>
        <w:t xml:space="preserve"> </w:t>
      </w:r>
      <w:r>
        <w:rPr>
          <w:rStyle w:val="FloatTok"/>
        </w:rPr>
        <w:t>1.2</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"Terminal estimate"</w:t>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x =</w:t>
      </w:r>
      <w:r>
        <w:rPr>
          <w:rStyle w:val="NormalTok"/>
        </w:rPr>
        <w:t xml:space="preserve"> ref_est</w:t>
      </w:r>
      <w:r>
        <w:rPr>
          <w:rStyle w:val="SpecialCharTok"/>
        </w:rPr>
        <w:t>$</w:t>
      </w:r>
      <w:r>
        <w:rPr>
          <w:rStyle w:val="NormalTok"/>
        </w:rPr>
        <w:t>to</w:t>
      </w:r>
      <w:r>
        <w:rPr>
          <w:rStyle w:val="NormalTok"/>
        </w:rPr>
        <w:t xml:space="preserve">tal, </w:t>
      </w:r>
      <w:r>
        <w:rPr>
          <w:rStyle w:val="AttributeTok"/>
        </w:rPr>
        <w:t>y =</w:t>
      </w:r>
      <w:r>
        <w:rPr>
          <w:rStyle w:val="NormalTok"/>
        </w:rPr>
        <w:t xml:space="preserve"> </w:t>
      </w:r>
      <w:r>
        <w:rPr>
          <w:rStyle w:val="FunctionTok"/>
        </w:rPr>
        <w:t>max</w:t>
      </w:r>
      <w:r>
        <w:rPr>
          <w:rStyle w:val="NormalTok"/>
        </w:rPr>
        <w:t>(ref_den</w:t>
      </w:r>
      <w:r>
        <w:rPr>
          <w:rStyle w:val="SpecialCharTok"/>
        </w:rPr>
        <w:t>$</w:t>
      </w:r>
      <w:r>
        <w:rPr>
          <w:rStyle w:val="NormalTok"/>
        </w:rPr>
        <w:t xml:space="preserve">den) </w:t>
      </w:r>
      <w:r>
        <w:rPr>
          <w:rStyle w:val="SpecialCharTok"/>
        </w:rPr>
        <w:t>*</w:t>
      </w:r>
      <w:r>
        <w:rPr>
          <w:rStyle w:val="NormalTok"/>
        </w:rPr>
        <w:t xml:space="preserve"> </w:t>
      </w:r>
      <w:r>
        <w:rPr>
          <w:rStyle w:val="FloatTok"/>
        </w:rPr>
        <w:t>1.2</w:t>
      </w:r>
      <w:r>
        <w:rPr>
          <w:rStyle w:val="NormalTok"/>
        </w:rPr>
        <w:t xml:space="preserve">, </w:t>
      </w:r>
      <w:r>
        <w:br/>
      </w:r>
      <w:r>
        <w:rPr>
          <w:rStyle w:val="NormalTok"/>
        </w:rPr>
        <w:t xml:space="preserve">                </w:t>
      </w:r>
      <w:r>
        <w:rPr>
          <w:rStyle w:val="AttributeTok"/>
        </w:rPr>
        <w:t>label =</w:t>
      </w:r>
      <w:r>
        <w:rPr>
          <w:rStyle w:val="NormalTok"/>
        </w:rPr>
        <w:t xml:space="preserve"> </w:t>
      </w:r>
      <w:r>
        <w:rPr>
          <w:rStyle w:val="StringTok"/>
        </w:rPr>
        <w:t>"Reference point"</w:t>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x =</w:t>
      </w:r>
      <w:r>
        <w:rPr>
          <w:rStyle w:val="NormalTok"/>
        </w:rPr>
        <w:t xml:space="preserve"> t_est</w:t>
      </w:r>
      <w:r>
        <w:rPr>
          <w:rStyle w:val="SpecialCharTok"/>
        </w:rPr>
        <w:t>$</w:t>
      </w:r>
      <w:r>
        <w:rPr>
          <w:rStyle w:val="NormalTok"/>
        </w:rPr>
        <w:t xml:space="preserve">total,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 xml:space="preserve">(boot_prob, </w:t>
      </w:r>
      <w:r>
        <w:rPr>
          <w:rStyle w:val="DecValTok"/>
        </w:rPr>
        <w:t>2</w:t>
      </w:r>
      <w:r>
        <w:rPr>
          <w:rStyle w:val="NormalTok"/>
        </w:rPr>
        <w:t xml:space="preserve">)), </w:t>
      </w:r>
      <w:r>
        <w:br/>
      </w:r>
      <w:r>
        <w:rPr>
          <w:rStyle w:val="NormalTok"/>
        </w:rPr>
        <w:t xml:space="preserve">            </w:t>
      </w:r>
      <w:r>
        <w:rPr>
          <w:rStyle w:val="AttributeTok"/>
        </w:rPr>
        <w:t>hjust =</w:t>
      </w:r>
      <w:r>
        <w:rPr>
          <w:rStyle w:val="NormalTok"/>
        </w:rPr>
        <w:t xml:space="preserve"> </w:t>
      </w:r>
      <w:r>
        <w:rPr>
          <w:rStyle w:val="SpecialCharTok"/>
        </w:rPr>
        <w:t>-</w:t>
      </w:r>
      <w:r>
        <w:rPr>
          <w:rStyle w:val="FloatTok"/>
        </w:rPr>
        <w:t>0.5</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x =</w:t>
      </w:r>
      <w:r>
        <w:rPr>
          <w:rStyle w:val="NormalTok"/>
        </w:rPr>
        <w:t xml:space="preserve"> t_est</w:t>
      </w:r>
      <w:r>
        <w:rPr>
          <w:rStyle w:val="SpecialCharTok"/>
        </w:rPr>
        <w:t>$</w:t>
      </w:r>
      <w:r>
        <w:rPr>
          <w:rStyle w:val="NormalTok"/>
        </w:rPr>
        <w:t xml:space="preserve">total,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FunctionTok"/>
        </w:rPr>
        <w:t>round</w:t>
      </w:r>
      <w:r>
        <w:rPr>
          <w:rStyle w:val="NormalTok"/>
        </w:rPr>
        <w:t xml:space="preserve">(gamma_prob, </w:t>
      </w:r>
      <w:r>
        <w:rPr>
          <w:rStyle w:val="DecValTok"/>
        </w:rPr>
        <w:t>2</w:t>
      </w:r>
      <w:r>
        <w:rPr>
          <w:rStyle w:val="NormalTok"/>
        </w:rPr>
        <w:t xml:space="preserve">)), </w:t>
      </w:r>
      <w:r>
        <w:br/>
      </w:r>
      <w:r>
        <w:rPr>
          <w:rStyle w:val="NormalTok"/>
        </w:rPr>
        <w:t xml:space="preserve">            </w:t>
      </w:r>
      <w:r>
        <w:rPr>
          <w:rStyle w:val="AttributeTok"/>
        </w:rPr>
        <w:t>hjust =</w:t>
      </w:r>
      <w:r>
        <w:rPr>
          <w:rStyle w:val="NormalTok"/>
        </w:rPr>
        <w:t xml:space="preserve"> </w:t>
      </w:r>
      <w:r>
        <w:rPr>
          <w:rStyle w:val="FloatTok"/>
        </w:rPr>
        <w:t>1.5</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theme_nafo</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label_number</w:t>
      </w:r>
      <w:r>
        <w:rPr>
          <w:rStyle w:val="NormalTok"/>
        </w:rPr>
        <w:t>(</w:t>
      </w:r>
      <w:r>
        <w:rPr>
          <w:rStyle w:val="AttributeTok"/>
        </w:rPr>
        <w:t>suffix =</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scale =</w:t>
      </w:r>
      <w:r>
        <w:rPr>
          <w:rStyle w:val="NormalTok"/>
        </w:rPr>
        <w:t xml:space="preserve"> </w:t>
      </w:r>
      <w:r>
        <w:rPr>
          <w:rStyle w:val="FloatTok"/>
        </w:rPr>
        <w:t>1e-8</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"Abundance index"</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axis.ticks.x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element_blank</w:t>
      </w:r>
      <w:r>
        <w:rPr>
          <w:rStyle w:val="NormalTok"/>
        </w:rPr>
        <w:t>())</w:t>
      </w:r>
    </w:p>
    <w:p w:rsidR="001271E1" w:rsidRDefault="005B4667" w14:paraId="72A3D3EC" w14:textId="77777777">
      <w:r>
        <w:br w:type="page"/>
      </w:r>
    </w:p>
    <w:p w:rsidR="001271E1" w:rsidRDefault="005B4667" w14:paraId="44315910" w14:textId="77777777">
      <w:pPr>
        <w:pStyle w:val="Heading1"/>
      </w:pPr>
      <w:bookmarkStart w:name="colophon" w:id="276"/>
      <w:bookmarkEnd w:id="275"/>
      <w:r>
        <w:t>Colophon</w:t>
      </w:r>
    </w:p>
    <w:p w:rsidR="001271E1" w:rsidRDefault="005B4667" w14:paraId="2C087CE4" w14:textId="77777777">
      <w:pPr>
        <w:pStyle w:val="FirstParagraph"/>
      </w:pPr>
      <w:r>
        <w:t xml:space="preserve">This version of the document was generated on 2022-06-20 14:58:11 using the R markdown template for SCR documents from </w:t>
      </w:r>
      <w:hyperlink r:id="rId15">
        <w:r>
          <w:rPr>
            <w:rStyle w:val="Hyperlink"/>
          </w:rPr>
          <w:t>NAFOdown</w:t>
        </w:r>
      </w:hyperlink>
      <w:r>
        <w:t>.</w:t>
      </w:r>
    </w:p>
    <w:p w:rsidR="001271E1" w:rsidRDefault="005B4667" w14:paraId="0ED71356" w14:textId="77777777">
      <w:pPr>
        <w:pStyle w:val="BodyText"/>
      </w:pPr>
      <w:r>
        <w:t>The computational environment that was used to generate this version is as follows:</w:t>
      </w:r>
    </w:p>
    <w:p w:rsidR="001271E1" w:rsidRDefault="005B4667" w14:paraId="2A5C96B3" w14:textId="77777777">
      <w:pPr>
        <w:pStyle w:val="SourceCode"/>
      </w:pPr>
      <w:r>
        <w:rPr>
          <w:rStyle w:val="VerbatimChar"/>
        </w:rPr>
        <w:t>#&gt;</w:t>
      </w:r>
      <w:r>
        <w:rPr>
          <w:rStyle w:val="VerbatimChar"/>
        </w:rPr>
        <w:t xml:space="preserve"> - Session info ---------------------------------------------------------------</w:t>
      </w:r>
      <w:r>
        <w:br/>
      </w:r>
      <w:r>
        <w:rPr>
          <w:rStyle w:val="VerbatimChar"/>
        </w:rPr>
        <w:t>#&gt;  setting  value</w:t>
      </w:r>
      <w:r>
        <w:br/>
      </w:r>
      <w:r>
        <w:rPr>
          <w:rStyle w:val="VerbatimChar"/>
        </w:rPr>
        <w:t>#&gt;  version  R version 4.1.2 (2021-11-01)</w:t>
      </w:r>
      <w:r>
        <w:br/>
      </w:r>
      <w:r>
        <w:rPr>
          <w:rStyle w:val="VerbatimChar"/>
        </w:rPr>
        <w:t>#&gt;  os       Windows 10 x64 (build 19042)</w:t>
      </w:r>
      <w:r>
        <w:br/>
      </w:r>
      <w:r>
        <w:rPr>
          <w:rStyle w:val="VerbatimChar"/>
        </w:rPr>
        <w:t>#&gt;  system   x86_64, mingw32</w:t>
      </w:r>
      <w:r>
        <w:br/>
      </w:r>
      <w:r>
        <w:rPr>
          <w:rStyle w:val="VerbatimChar"/>
        </w:rPr>
        <w:t>#&gt;  ui       RTerm</w:t>
      </w:r>
      <w:r>
        <w:br/>
      </w:r>
      <w:r>
        <w:rPr>
          <w:rStyle w:val="VerbatimChar"/>
        </w:rPr>
        <w:t>#&gt;  language (EN)</w:t>
      </w:r>
      <w:r>
        <w:br/>
      </w:r>
      <w:r>
        <w:rPr>
          <w:rStyle w:val="VerbatimChar"/>
        </w:rPr>
        <w:t>#&gt;  col</w:t>
      </w:r>
      <w:r>
        <w:rPr>
          <w:rStyle w:val="VerbatimChar"/>
        </w:rPr>
        <w:t>late  English_United States.1252</w:t>
      </w:r>
      <w:r>
        <w:br/>
      </w:r>
      <w:r>
        <w:rPr>
          <w:rStyle w:val="VerbatimChar"/>
        </w:rPr>
        <w:t>#&gt;  ctype    English_United States.1252</w:t>
      </w:r>
      <w:r>
        <w:br/>
      </w:r>
      <w:r>
        <w:rPr>
          <w:rStyle w:val="VerbatimChar"/>
        </w:rPr>
        <w:t>#&gt;  tz       America/St_Johns</w:t>
      </w:r>
      <w:r>
        <w:br/>
      </w:r>
      <w:r>
        <w:rPr>
          <w:rStyle w:val="VerbatimChar"/>
        </w:rPr>
        <w:t>#&gt;  date     2022-06-20</w:t>
      </w:r>
      <w:r>
        <w:br/>
      </w:r>
      <w:r>
        <w:rPr>
          <w:rStyle w:val="VerbatimChar"/>
        </w:rPr>
        <w:t>#&gt;  pandoc   2.14.0.3 @ C:/Program Files/RStudio/bin/pandoc/ (via rmarkdown)</w:t>
      </w:r>
      <w:r>
        <w:br/>
      </w:r>
      <w:r>
        <w:rPr>
          <w:rStyle w:val="VerbatimChar"/>
        </w:rPr>
        <w:t xml:space="preserve">#&gt; </w:t>
      </w:r>
      <w:r>
        <w:br/>
      </w:r>
      <w:r>
        <w:rPr>
          <w:rStyle w:val="VerbatimChar"/>
        </w:rPr>
        <w:t>#&gt; - Packages ----------------------------------</w:t>
      </w:r>
      <w:r>
        <w:rPr>
          <w:rStyle w:val="VerbatimChar"/>
        </w:rPr>
        <w:t>---------------------------------</w:t>
      </w:r>
      <w:r>
        <w:br/>
      </w:r>
      <w:r>
        <w:rPr>
          <w:rStyle w:val="VerbatimChar"/>
        </w:rPr>
        <w:t>#&gt;  package     * version    date (UTC) lib source</w:t>
      </w:r>
      <w:r>
        <w:br/>
      </w:r>
      <w:r>
        <w:rPr>
          <w:rStyle w:val="VerbatimChar"/>
        </w:rPr>
        <w:t>#&gt;  assertthat    0.2.1      2019-03-21 [1] CRAN (R 4.1.2)</w:t>
      </w:r>
      <w:r>
        <w:br/>
      </w:r>
      <w:r>
        <w:rPr>
          <w:rStyle w:val="VerbatimChar"/>
        </w:rPr>
        <w:t>#&gt;  base64enc     0.1-3      2015-07-28 [1] CRAN (R 4.1.0)</w:t>
      </w:r>
      <w:r>
        <w:br/>
      </w:r>
      <w:r>
        <w:rPr>
          <w:rStyle w:val="VerbatimChar"/>
        </w:rPr>
        <w:t>#&gt;  bookdown      0.24       2021-09-02 [1] CRAN (R 4</w:t>
      </w:r>
      <w:r>
        <w:rPr>
          <w:rStyle w:val="VerbatimChar"/>
        </w:rPr>
        <w:t>.1.1)</w:t>
      </w:r>
      <w:r>
        <w:br/>
      </w:r>
      <w:r>
        <w:rPr>
          <w:rStyle w:val="VerbatimChar"/>
        </w:rPr>
        <w:t>#&gt;  cachem        1.0.6      2021-08-19 [1] CRAN (R 4.1.1)</w:t>
      </w:r>
      <w:r>
        <w:br/>
      </w:r>
      <w:r>
        <w:rPr>
          <w:rStyle w:val="VerbatimChar"/>
        </w:rPr>
        <w:t>#&gt;  callr         3.7.0      2021-04-20 [1] CRAN (R 4.1.1)</w:t>
      </w:r>
      <w:r>
        <w:br/>
      </w:r>
      <w:r>
        <w:rPr>
          <w:rStyle w:val="VerbatimChar"/>
        </w:rPr>
        <w:t>#&gt;  cli           3.1.0      2021-10-27 [1] CRAN (R 4.1.2)</w:t>
      </w:r>
      <w:r>
        <w:br/>
      </w:r>
      <w:r>
        <w:rPr>
          <w:rStyle w:val="VerbatimChar"/>
        </w:rPr>
        <w:t>#&gt;  colorspace    2.0-2      2021-06-24 [1] CRAN (R 4.1.1)</w:t>
      </w:r>
      <w:r>
        <w:br/>
      </w:r>
      <w:r>
        <w:rPr>
          <w:rStyle w:val="VerbatimChar"/>
        </w:rPr>
        <w:t>#&gt;  cowplot       1.1.1      2020-12-30 [1] CRAN (R 4.1.3)</w:t>
      </w:r>
      <w:r>
        <w:br/>
      </w:r>
      <w:r>
        <w:rPr>
          <w:rStyle w:val="VerbatimChar"/>
        </w:rPr>
        <w:t>#&gt;  crayon        1.4.1      2021-02-08 [1] CRAN (R 4.1.1)</w:t>
      </w:r>
      <w:r>
        <w:br/>
      </w:r>
      <w:r>
        <w:rPr>
          <w:rStyle w:val="VerbatimChar"/>
        </w:rPr>
        <w:t>#&gt;  data.table    1.14.0     2021-02-21 [1] CRAN (R 4.1.1)</w:t>
      </w:r>
      <w:r>
        <w:br/>
      </w:r>
      <w:r>
        <w:rPr>
          <w:rStyle w:val="VerbatimChar"/>
        </w:rPr>
        <w:t>#&gt;  DBI           1.</w:t>
      </w:r>
      <w:r>
        <w:rPr>
          <w:rStyle w:val="VerbatimChar"/>
        </w:rPr>
        <w:t>1.1      2021-01-15 [1] CRAN (R 4.1.1)</w:t>
      </w:r>
      <w:r>
        <w:br/>
      </w:r>
      <w:r>
        <w:rPr>
          <w:rStyle w:val="VerbatimChar"/>
        </w:rPr>
        <w:t>#&gt;  desc          1.3.0      2021-03-05 [1] CRAN (R 4.1.1)</w:t>
      </w:r>
      <w:r>
        <w:br/>
      </w:r>
      <w:r>
        <w:rPr>
          <w:rStyle w:val="VerbatimChar"/>
        </w:rPr>
        <w:t>#&gt;  devtools      2.4.3      2021-11-30 [1] CRAN (R 4.1.2)</w:t>
      </w:r>
      <w:r>
        <w:br/>
      </w:r>
      <w:r>
        <w:rPr>
          <w:rStyle w:val="VerbatimChar"/>
        </w:rPr>
        <w:t>#&gt;  digest        0.6.29     2021-12-01 [1] CRAN (R 4.1.2)</w:t>
      </w:r>
      <w:r>
        <w:br/>
      </w:r>
      <w:r>
        <w:rPr>
          <w:rStyle w:val="VerbatimChar"/>
        </w:rPr>
        <w:t xml:space="preserve">#&gt;  dplyr         1.0.7      2021-06-18 </w:t>
      </w:r>
      <w:r>
        <w:rPr>
          <w:rStyle w:val="VerbatimChar"/>
        </w:rPr>
        <w:t>[1] CRAN (R 4.1.1)</w:t>
      </w:r>
      <w:r>
        <w:br/>
      </w:r>
      <w:r>
        <w:rPr>
          <w:rStyle w:val="VerbatimChar"/>
        </w:rPr>
        <w:t>#&gt;  ellipsis      0.3.2      2021-04-29 [1] CRAN (R 4.1.1)</w:t>
      </w:r>
      <w:r>
        <w:br/>
      </w:r>
      <w:r>
        <w:rPr>
          <w:rStyle w:val="VerbatimChar"/>
        </w:rPr>
        <w:t>#&gt;  evaluate      0.14       2019-05-28 [1] CRAN (R 4.1.1)</w:t>
      </w:r>
      <w:r>
        <w:br/>
      </w:r>
      <w:r>
        <w:rPr>
          <w:rStyle w:val="VerbatimChar"/>
        </w:rPr>
        <w:t>#&gt;  fansi         0.5.0      2021-05-25 [1] CRAN (R 4.1.1)</w:t>
      </w:r>
      <w:r>
        <w:br/>
      </w:r>
      <w:r>
        <w:rPr>
          <w:rStyle w:val="VerbatimChar"/>
        </w:rPr>
        <w:t>#&gt;  farver        2.1.0      2021-02-28 [1] CRAN (R 4.1.1)</w:t>
      </w:r>
      <w:r>
        <w:br/>
      </w:r>
      <w:r>
        <w:rPr>
          <w:rStyle w:val="VerbatimChar"/>
        </w:rPr>
        <w:t>#</w:t>
      </w:r>
      <w:r>
        <w:rPr>
          <w:rStyle w:val="VerbatimChar"/>
        </w:rPr>
        <w:t>&gt;  fastmap       1.1.0      2021-01-25 [1] CRAN (R 4.1.1)</w:t>
      </w:r>
      <w:r>
        <w:br/>
      </w:r>
      <w:r>
        <w:rPr>
          <w:rStyle w:val="VerbatimChar"/>
        </w:rPr>
        <w:t>#&gt;  flextable   * 0.6.9      2021-10-07 [1] CRAN (R 4.1.0)</w:t>
      </w:r>
      <w:r>
        <w:br/>
      </w:r>
      <w:r>
        <w:rPr>
          <w:rStyle w:val="VerbatimChar"/>
        </w:rPr>
        <w:t>#&gt;  fs            1.5.2      2021-12-08 [1] CRAN (R 4.1.2)</w:t>
      </w:r>
      <w:r>
        <w:br/>
      </w:r>
      <w:r>
        <w:rPr>
          <w:rStyle w:val="VerbatimChar"/>
        </w:rPr>
        <w:t>#&gt;  gdtools       0.2.3      2021-01-06 [1] CRAN (R 4.1.1)</w:t>
      </w:r>
      <w:r>
        <w:br/>
      </w:r>
      <w:r>
        <w:rPr>
          <w:rStyle w:val="VerbatimChar"/>
        </w:rPr>
        <w:t>#&gt;  generics      0.1</w:t>
      </w:r>
      <w:r>
        <w:rPr>
          <w:rStyle w:val="VerbatimChar"/>
        </w:rPr>
        <w:t>.1      2021-10-25 [1] CRAN (R 4.1.2)</w:t>
      </w:r>
      <w:r>
        <w:br/>
      </w:r>
      <w:r>
        <w:rPr>
          <w:rStyle w:val="VerbatimChar"/>
        </w:rPr>
        <w:t>#&gt;  ggplot2     * 3.3.5      2021-06-25 [1] CRAN (R 4.1.1)</w:t>
      </w:r>
      <w:r>
        <w:br/>
      </w:r>
      <w:r>
        <w:rPr>
          <w:rStyle w:val="VerbatimChar"/>
        </w:rPr>
        <w:t>#&gt;  ggridges      0.5.3      2021-01-08 [1] CRAN (R 4.1.3)</w:t>
      </w:r>
      <w:r>
        <w:br/>
      </w:r>
      <w:r>
        <w:rPr>
          <w:rStyle w:val="VerbatimChar"/>
        </w:rPr>
        <w:t>#&gt;  ggthemes      4.2.4      2021-01-20 [1] CRAN (R 4.1.3)</w:t>
      </w:r>
      <w:r>
        <w:br/>
      </w:r>
      <w:r>
        <w:rPr>
          <w:rStyle w:val="VerbatimChar"/>
        </w:rPr>
        <w:t>#&gt;  glue          1.4.2      2020-08-27 [</w:t>
      </w:r>
      <w:r>
        <w:rPr>
          <w:rStyle w:val="VerbatimChar"/>
        </w:rPr>
        <w:t>1] CRAN (R 4.1.1)</w:t>
      </w:r>
      <w:r>
        <w:br/>
      </w:r>
      <w:r>
        <w:rPr>
          <w:rStyle w:val="VerbatimChar"/>
        </w:rPr>
        <w:t>#&gt;  gtable        0.3.0      2019-03-25 [1] CRAN (R 4.1.1)</w:t>
      </w:r>
      <w:r>
        <w:br/>
      </w:r>
      <w:r>
        <w:rPr>
          <w:rStyle w:val="VerbatimChar"/>
        </w:rPr>
        <w:t>#&gt;  here        * 1.0.1      2020-12-13 [1] CRAN (R 4.1.1)</w:t>
      </w:r>
      <w:r>
        <w:br/>
      </w:r>
      <w:r>
        <w:rPr>
          <w:rStyle w:val="VerbatimChar"/>
        </w:rPr>
        <w:t>#&gt;  highr         0.9        2021-04-16 [1] CRAN (R 4.1.1)</w:t>
      </w:r>
      <w:r>
        <w:br/>
      </w:r>
      <w:r>
        <w:rPr>
          <w:rStyle w:val="VerbatimChar"/>
        </w:rPr>
        <w:t>#&gt;  htmltools     0.5.2      2021-08-25 [1] CRAN (R 4.1.1)</w:t>
      </w:r>
      <w:r>
        <w:br/>
      </w:r>
      <w:r>
        <w:rPr>
          <w:rStyle w:val="VerbatimChar"/>
        </w:rPr>
        <w:t>#&gt;</w:t>
      </w:r>
      <w:r>
        <w:rPr>
          <w:rStyle w:val="VerbatimChar"/>
        </w:rPr>
        <w:t xml:space="preserve">  knitr         1.34       2021-09-09 [1] CRAN (R 4.1.1)</w:t>
      </w:r>
      <w:r>
        <w:br/>
      </w:r>
      <w:r>
        <w:rPr>
          <w:rStyle w:val="VerbatimChar"/>
        </w:rPr>
        <w:t>#&gt;  labeling      0.4.2      2020-10-20 [1] CRAN (R 4.1.0)</w:t>
      </w:r>
      <w:r>
        <w:br/>
      </w:r>
      <w:r>
        <w:rPr>
          <w:rStyle w:val="VerbatimChar"/>
        </w:rPr>
        <w:t>#&gt;  lifecycle     1.0.1      2021-09-24 [1] CRAN (R 4.1.3)</w:t>
      </w:r>
      <w:r>
        <w:br/>
      </w:r>
      <w:r>
        <w:rPr>
          <w:rStyle w:val="VerbatimChar"/>
        </w:rPr>
        <w:t>#&gt;  magrittr      2.0.1      2020-11-17 [1] CRAN (R 4.1.1)</w:t>
      </w:r>
      <w:r>
        <w:br/>
      </w:r>
      <w:r>
        <w:rPr>
          <w:rStyle w:val="VerbatimChar"/>
        </w:rPr>
        <w:t>#&gt;  memoise       2.0.</w:t>
      </w:r>
      <w:r>
        <w:rPr>
          <w:rStyle w:val="VerbatimChar"/>
        </w:rPr>
        <w:t>1      2021-11-26 [1] CRAN (R 4.1.2)</w:t>
      </w:r>
      <w:r>
        <w:br/>
      </w:r>
      <w:r>
        <w:rPr>
          <w:rStyle w:val="VerbatimChar"/>
        </w:rPr>
        <w:t>#&gt;  munsell       0.5.0      2018-06-12 [1] CRAN (R 4.1.1)</w:t>
      </w:r>
      <w:r>
        <w:br/>
      </w:r>
      <w:r>
        <w:rPr>
          <w:rStyle w:val="VerbatimChar"/>
        </w:rPr>
        <w:t>#&gt;  NAFOdown    * 0.0.1.9000 2022-06-13 [1] local</w:t>
      </w:r>
      <w:r>
        <w:br/>
      </w:r>
      <w:r>
        <w:rPr>
          <w:rStyle w:val="VerbatimChar"/>
        </w:rPr>
        <w:t>#&gt;  officer       0.4.0      2021-09-06 [1] CRAN (R 4.1.1)</w:t>
      </w:r>
      <w:r>
        <w:br/>
      </w:r>
      <w:r>
        <w:rPr>
          <w:rStyle w:val="VerbatimChar"/>
        </w:rPr>
        <w:t>#&gt;  pillar        1.6.2      2021-07-29 [1] CRAN (R</w:t>
      </w:r>
      <w:r>
        <w:rPr>
          <w:rStyle w:val="VerbatimChar"/>
        </w:rPr>
        <w:t xml:space="preserve"> 4.1.1)</w:t>
      </w:r>
      <w:r>
        <w:br/>
      </w:r>
      <w:r>
        <w:rPr>
          <w:rStyle w:val="VerbatimChar"/>
        </w:rPr>
        <w:t>#&gt;  pkgbuild      1.2.0      2020-12-15 [1] CRAN (R 4.1.1)</w:t>
      </w:r>
      <w:r>
        <w:br/>
      </w:r>
      <w:r>
        <w:rPr>
          <w:rStyle w:val="VerbatimChar"/>
        </w:rPr>
        <w:t>#&gt;  pkgconfig     2.0.3      2019-09-22 [1] CRAN (R 4.1.1)</w:t>
      </w:r>
      <w:r>
        <w:br/>
      </w:r>
      <w:r>
        <w:rPr>
          <w:rStyle w:val="VerbatimChar"/>
        </w:rPr>
        <w:t>#&gt;  pkgload       1.2.2      2021-09-11 [1] CRAN (R 4.1.0)</w:t>
      </w:r>
      <w:r>
        <w:br/>
      </w:r>
      <w:r>
        <w:rPr>
          <w:rStyle w:val="VerbatimChar"/>
        </w:rPr>
        <w:t>#&gt;  plyr          1.8.6      2020-03-03 [1] CRAN (R 4.1.1)</w:t>
      </w:r>
      <w:r>
        <w:br/>
      </w:r>
      <w:r>
        <w:rPr>
          <w:rStyle w:val="VerbatimChar"/>
        </w:rPr>
        <w:t>#&gt;  prettyun</w:t>
      </w:r>
      <w:r>
        <w:rPr>
          <w:rStyle w:val="VerbatimChar"/>
        </w:rPr>
        <w:t>its   1.1.1      2020-01-24 [1] CRAN (R 4.1.1)</w:t>
      </w:r>
      <w:r>
        <w:br/>
      </w:r>
      <w:r>
        <w:rPr>
          <w:rStyle w:val="VerbatimChar"/>
        </w:rPr>
        <w:t>#&gt;  processx      3.5.2      2021-04-30 [1] CRAN (R 4.1.1)</w:t>
      </w:r>
      <w:r>
        <w:br/>
      </w:r>
      <w:r>
        <w:rPr>
          <w:rStyle w:val="VerbatimChar"/>
        </w:rPr>
        <w:t>#&gt;  ps            1.6.0      2021-02-28 [1] CRAN (R 4.1.1)</w:t>
      </w:r>
      <w:r>
        <w:br/>
      </w:r>
      <w:r>
        <w:rPr>
          <w:rStyle w:val="VerbatimChar"/>
        </w:rPr>
        <w:t>#&gt;  purrr         0.3.4      2020-04-17 [1] CRAN (R 4.1.1)</w:t>
      </w:r>
      <w:r>
        <w:br/>
      </w:r>
      <w:r>
        <w:rPr>
          <w:rStyle w:val="VerbatimChar"/>
        </w:rPr>
        <w:t>#&gt;  R6            2.5.1      202</w:t>
      </w:r>
      <w:r>
        <w:rPr>
          <w:rStyle w:val="VerbatimChar"/>
        </w:rPr>
        <w:t>1-08-19 [1] CRAN (R 4.1.1)</w:t>
      </w:r>
      <w:r>
        <w:br/>
      </w:r>
      <w:r>
        <w:rPr>
          <w:rStyle w:val="VerbatimChar"/>
        </w:rPr>
        <w:t>#&gt;  Rcpp          1.0.7      2021-07-07 [1] CRAN (R 4.1.1)</w:t>
      </w:r>
      <w:r>
        <w:br/>
      </w:r>
      <w:r>
        <w:rPr>
          <w:rStyle w:val="VerbatimChar"/>
        </w:rPr>
        <w:t>#&gt;  remotes       2.4.0      2021-06-02 [1] CRAN (R 4.1.1)</w:t>
      </w:r>
      <w:r>
        <w:br/>
      </w:r>
      <w:r>
        <w:rPr>
          <w:rStyle w:val="VerbatimChar"/>
        </w:rPr>
        <w:t>#&gt;  rlang         1.0.2      2022-03-04 [1] CRAN (R 4.1.3)</w:t>
      </w:r>
      <w:r>
        <w:br/>
      </w:r>
      <w:r>
        <w:rPr>
          <w:rStyle w:val="VerbatimChar"/>
        </w:rPr>
        <w:t xml:space="preserve">#&gt;  rmarkdown     2.11       2021-09-14 [1] CRAN (R </w:t>
      </w:r>
      <w:r>
        <w:rPr>
          <w:rStyle w:val="VerbatimChar"/>
        </w:rPr>
        <w:t>4.1.1)</w:t>
      </w:r>
      <w:r>
        <w:br/>
      </w:r>
      <w:r>
        <w:rPr>
          <w:rStyle w:val="VerbatimChar"/>
        </w:rPr>
        <w:t>#&gt;  rprojroot     2.0.2      2020-11-15 [1] CRAN (R 4.1.1)</w:t>
      </w:r>
      <w:r>
        <w:br/>
      </w:r>
      <w:r>
        <w:rPr>
          <w:rStyle w:val="VerbatimChar"/>
        </w:rPr>
        <w:t>#&gt;  rstudioapi    0.13       2020-11-12 [1] CRAN (R 4.1.1)</w:t>
      </w:r>
      <w:r>
        <w:br/>
      </w:r>
      <w:r>
        <w:rPr>
          <w:rStyle w:val="VerbatimChar"/>
        </w:rPr>
        <w:t>#&gt;  scales        1.1.1      2020-05-11 [1] CRAN (R 4.1.1)</w:t>
      </w:r>
      <w:r>
        <w:br/>
      </w:r>
      <w:r>
        <w:rPr>
          <w:rStyle w:val="VerbatimChar"/>
        </w:rPr>
        <w:t>#&gt;  sessioninfo   1.2.2      2021-12-06 [1] CRAN (R 4.1.2)</w:t>
      </w:r>
      <w:r>
        <w:br/>
      </w:r>
      <w:r>
        <w:rPr>
          <w:rStyle w:val="VerbatimChar"/>
        </w:rPr>
        <w:t>#&gt;  showtext      0.9-4      2021-08-14 [1] CRAN (R 4.1.1)</w:t>
      </w:r>
      <w:r>
        <w:br/>
      </w:r>
      <w:r>
        <w:rPr>
          <w:rStyle w:val="VerbatimChar"/>
        </w:rPr>
        <w:t>#&gt;  showtextdb    3.0        2020-06-04 [1] CRAN (R 4.1.1)</w:t>
      </w:r>
      <w:r>
        <w:br/>
      </w:r>
      <w:r>
        <w:rPr>
          <w:rStyle w:val="VerbatimChar"/>
        </w:rPr>
        <w:t>#&gt;  stringi       1.7.4      2021-08-25 [1] CRAN (R 4.1.1)</w:t>
      </w:r>
      <w:r>
        <w:br/>
      </w:r>
      <w:r>
        <w:rPr>
          <w:rStyle w:val="VerbatimChar"/>
        </w:rPr>
        <w:t>#&gt;  stringr       1.</w:t>
      </w:r>
      <w:r>
        <w:rPr>
          <w:rStyle w:val="VerbatimChar"/>
        </w:rPr>
        <w:t>4.0      2019-02-10 [1] CRAN (R 4.1.1)</w:t>
      </w:r>
      <w:r>
        <w:br/>
      </w:r>
      <w:r>
        <w:rPr>
          <w:rStyle w:val="VerbatimChar"/>
        </w:rPr>
        <w:t>#&gt;  sysfonts      0.8.5      2021-08-09 [1] CRAN (R 4.1.1)</w:t>
      </w:r>
      <w:r>
        <w:br/>
      </w:r>
      <w:r>
        <w:rPr>
          <w:rStyle w:val="VerbatimChar"/>
        </w:rPr>
        <w:t>#&gt;  systemfonts   1.0.3      2021-10-13 [1] CRAN (R 4.1.2)</w:t>
      </w:r>
      <w:r>
        <w:br/>
      </w:r>
      <w:r>
        <w:rPr>
          <w:rStyle w:val="VerbatimChar"/>
        </w:rPr>
        <w:t>#&gt;  testthat      3.1.1      2021-12-03 [1] CRAN (R 4.1.2)</w:t>
      </w:r>
      <w:r>
        <w:br/>
      </w:r>
      <w:r>
        <w:rPr>
          <w:rStyle w:val="VerbatimChar"/>
        </w:rPr>
        <w:t xml:space="preserve">#&gt;  tibble        3.1.4      2021-08-25 </w:t>
      </w:r>
      <w:r>
        <w:rPr>
          <w:rStyle w:val="VerbatimChar"/>
        </w:rPr>
        <w:t>[1] CRAN (R 4.1.1)</w:t>
      </w:r>
      <w:r>
        <w:br/>
      </w:r>
      <w:r>
        <w:rPr>
          <w:rStyle w:val="VerbatimChar"/>
        </w:rPr>
        <w:t>#&gt;  tidyselect    1.1.1      2021-04-30 [1] CRAN (R 4.1.1)</w:t>
      </w:r>
      <w:r>
        <w:br/>
      </w:r>
      <w:r>
        <w:rPr>
          <w:rStyle w:val="VerbatimChar"/>
        </w:rPr>
        <w:t>#&gt;  usethis       2.0.1      2021-02-10 [1] CRAN (R 4.1.1)</w:t>
      </w:r>
      <w:r>
        <w:br/>
      </w:r>
      <w:r>
        <w:rPr>
          <w:rStyle w:val="VerbatimChar"/>
        </w:rPr>
        <w:t>#&gt;  utf8          1.2.2      2021-07-24 [1] CRAN (R 4.1.1)</w:t>
      </w:r>
      <w:r>
        <w:br/>
      </w:r>
      <w:r>
        <w:rPr>
          <w:rStyle w:val="VerbatimChar"/>
        </w:rPr>
        <w:t>#&gt;  uuid          0.1-4      2020-02-26 [1] CRAN (R 4.1.1)</w:t>
      </w:r>
      <w:r>
        <w:br/>
      </w:r>
      <w:r>
        <w:rPr>
          <w:rStyle w:val="VerbatimChar"/>
        </w:rPr>
        <w:t>#</w:t>
      </w:r>
      <w:r>
        <w:rPr>
          <w:rStyle w:val="VerbatimChar"/>
        </w:rPr>
        <w:t>&gt;  vctrs         0.3.8      2021-04-29 [1] CRAN (R 4.1.1)</w:t>
      </w:r>
      <w:r>
        <w:br/>
      </w:r>
      <w:r>
        <w:rPr>
          <w:rStyle w:val="VerbatimChar"/>
        </w:rPr>
        <w:t>#&gt;  withr         2.4.3      2021-11-30 [1] CRAN (R 4.1.2)</w:t>
      </w:r>
      <w:r>
        <w:br/>
      </w:r>
      <w:r>
        <w:rPr>
          <w:rStyle w:val="VerbatimChar"/>
        </w:rPr>
        <w:t>#&gt;  xfun          0.26       2021-09-14 [1] CRAN (R 4.1.0)</w:t>
      </w:r>
      <w:r>
        <w:br/>
      </w:r>
      <w:r>
        <w:rPr>
          <w:rStyle w:val="VerbatimChar"/>
        </w:rPr>
        <w:t>#&gt;  xml2          1.3.2      2020-04-23 [1] CRAN (R 4.1.1)</w:t>
      </w:r>
      <w:r>
        <w:br/>
      </w:r>
      <w:r>
        <w:rPr>
          <w:rStyle w:val="VerbatimChar"/>
        </w:rPr>
        <w:t>#&gt;  yaml          2.2</w:t>
      </w:r>
      <w:r>
        <w:rPr>
          <w:rStyle w:val="VerbatimChar"/>
        </w:rPr>
        <w:t>.1      2020-02-01 [1] CRAN (R 4.1.0)</w:t>
      </w:r>
      <w:r>
        <w:br/>
      </w:r>
      <w:r>
        <w:rPr>
          <w:rStyle w:val="VerbatimChar"/>
        </w:rPr>
        <w:t>#&gt;  zip           2.2.0      2021-05-31 [1] CRAN (R 4.1.1)</w:t>
      </w:r>
      <w:r>
        <w:br/>
      </w:r>
      <w:r>
        <w:rPr>
          <w:rStyle w:val="VerbatimChar"/>
        </w:rPr>
        <w:t xml:space="preserve">#&gt; </w:t>
      </w:r>
      <w:r>
        <w:br/>
      </w:r>
      <w:r>
        <w:rPr>
          <w:rStyle w:val="VerbatimChar"/>
        </w:rPr>
        <w:t>#&gt;  [1] C:/Users/RegularP/Documents/R/win-library/4.1</w:t>
      </w:r>
      <w:r>
        <w:br/>
      </w:r>
      <w:r>
        <w:rPr>
          <w:rStyle w:val="VerbatimChar"/>
        </w:rPr>
        <w:t>#&gt;  [2] C:/Program Files/R/R-4.1.2/library</w:t>
      </w:r>
      <w:r>
        <w:br/>
      </w:r>
      <w:r>
        <w:rPr>
          <w:rStyle w:val="VerbatimChar"/>
        </w:rPr>
        <w:t xml:space="preserve">#&gt; </w:t>
      </w:r>
      <w:r>
        <w:br/>
      </w:r>
      <w:r>
        <w:rPr>
          <w:rStyle w:val="VerbatimChar"/>
        </w:rPr>
        <w:t>#&gt; ---------------------------------------------------</w:t>
      </w:r>
      <w:r>
        <w:rPr>
          <w:rStyle w:val="VerbatimChar"/>
        </w:rPr>
        <w:t>---------------------------</w:t>
      </w:r>
    </w:p>
    <w:bookmarkEnd w:id="276"/>
    <w:sectPr w:rsidR="001271E1" w:rsidSect="00400A16">
      <w:headerReference w:type="default" r:id="rId16"/>
      <w:footerReference w:type="default" r:id="rId17"/>
      <w:headerReference w:type="first" r:id="rId18"/>
      <w:footerReference w:type="first" r:id="rId19"/>
      <w:pgSz w:w="12240" w:h="15840" w:orient="portrait"/>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PA" w:author="Perreault, Andrea" w:date="2022-06-21T10:01:00Z" w:id="1">
    <w:p w:rsidR="2D37F751" w:rsidRDefault="2D37F751" w14:paraId="5AB5B2EC" w14:textId="36D0B05C">
      <w:r>
        <w:t xml:space="preserve">applied where/how? </w:t>
      </w:r>
      <w:r>
        <w:annotationRef/>
      </w:r>
    </w:p>
    <w:p w:rsidR="2D37F751" w:rsidRDefault="2D37F751" w14:paraId="41B94D47" w14:textId="0B69FAF8">
      <w:r>
        <w:t>Maybe: "Estimates of stock size are often derived from design-based approaches, however</w:t>
      </w:r>
    </w:p>
  </w:comment>
  <w:comment w:initials="PA" w:author="Perreault, Andrea" w:date="2022-06-21T10:03:00Z" w:id="2">
    <w:p w:rsidR="2D37F751" w:rsidRDefault="2D37F751" w14:paraId="6EB113F0" w14:textId="2C444C72">
      <w:r>
        <w:t>might be too wordy for the abstract, but useful to add ", which is  unrealistic for estimates of stock size."</w:t>
      </w:r>
      <w:r>
        <w:annotationRef/>
      </w:r>
    </w:p>
  </w:comment>
  <w:comment w:initials="PA" w:author="Perreault, Andrea" w:date="2022-06-21T10:10:00Z" w:id="4">
    <w:p w:rsidR="2D37F751" w:rsidRDefault="2D37F751" w14:paraId="3CEFC7DF" w14:textId="7C793167">
      <w:r>
        <w:t>This might be too detailed for the abstract</w:t>
      </w:r>
      <w:r>
        <w:annotationRef/>
      </w:r>
    </w:p>
  </w:comment>
  <w:comment w:initials="PA" w:author="Perreault, Andrea" w:date="2022-06-21T10:11:00Z" w:id="12">
    <w:p w:rsidR="2D37F751" w:rsidRDefault="2D37F751" w14:paraId="68D380B3" w14:textId="4A9B0773">
      <w:r>
        <w:t>change in what? stock size?</w:t>
      </w:r>
      <w:r>
        <w:annotationRef/>
      </w:r>
    </w:p>
  </w:comment>
  <w:comment w:initials="PA" w:author="Perreault, Andrea" w:date="2022-06-21T11:07:00Z" w:id="148">
    <w:p w:rsidR="32BF2CE9" w:rsidRDefault="32BF2CE9" w14:paraId="3D23DA1C" w14:textId="648A2866">
      <w:r>
        <w:t>Personal preference, but I would consider it useful to have the design-based calculations (including CIs) in an appendix.</w:t>
      </w:r>
      <w:r>
        <w:annotationRef/>
      </w:r>
      <w:r>
        <w:annotationRef/>
      </w:r>
    </w:p>
  </w:comment>
  <w:comment w:initials="KM" w:author="Koen-Alonso, Mariano" w:date="2022-06-24T11:43:00Z" w:id="149">
    <w:p w:rsidR="20BED51E" w:rsidRDefault="20BED51E" w14:paraId="771214D7" w14:textId="6412AC5F">
      <w:r>
        <w:t>I agree it would be useful to have all formulas here, but I'm also a little bit concerned that they would be too many formulas that do not really add to the concept. I guess a good compromise would be an appendix with all these calculations.</w:t>
      </w:r>
      <w:r>
        <w:annotationRef/>
      </w:r>
    </w:p>
  </w:comment>
  <w:comment w:initials="PA" w:author="Perreault, Andrea" w:date="2022-06-21T11:06:00Z" w:id="167">
    <w:p w:rsidR="32BF2CE9" w:rsidRDefault="32BF2CE9" w14:paraId="3FC72068" w14:textId="1D6FE103">
      <w:r>
        <w:t xml:space="preserve">transforming? Might be nitpicky, but I don't know what a mathematical translation is. </w:t>
      </w:r>
      <w:r>
        <w:annotationRef/>
      </w:r>
      <w:r>
        <w:annotationRef/>
      </w:r>
    </w:p>
  </w:comment>
  <w:comment w:initials="PA" w:author="Perreault, Andrea" w:date="2022-06-21T11:22:00Z" w:id="163">
    <w:p w:rsidR="6D7B2B0F" w:rsidRDefault="6D7B2B0F" w14:paraId="21AA594F" w14:textId="20CED361">
      <w:r>
        <w:t>Technically this step isn't applying the Gamma distribution, it's transforming the parameters (sorry, I'm Noel's student haha).  I might say something along the lines of:</w:t>
      </w:r>
      <w:r>
        <w:annotationRef/>
      </w:r>
      <w:r>
        <w:annotationRef/>
      </w:r>
    </w:p>
    <w:p w:rsidR="6D7B2B0F" w:rsidRDefault="6D7B2B0F" w14:paraId="31404EA1" w14:textId="6639F6EF">
      <w:r>
        <w:t>"The Gamma distribution cannot take on negative values, and thus avoids unrealistic uncertainty intervals. As such, we use the Gamma instead of the standard Student's t to describe uncertainty. The Gamma distribution is described by the scale (theta) and shape (kappa) parameters, transformed from the design-based estimates as follows,</w:t>
      </w:r>
    </w:p>
  </w:comment>
  <w:comment w:initials="PA" w:author="Perreault, Andrea" w:date="2022-06-21T11:23:00Z" w:id="183">
    <w:p w:rsidR="6D7B2B0F" w:rsidRDefault="6D7B2B0F" w14:paraId="2E86A29F" w14:textId="204DFB52">
      <w:r>
        <w:t>Repeat of provided to start paragraph</w:t>
      </w:r>
      <w:r>
        <w:annotationRef/>
      </w:r>
    </w:p>
  </w:comment>
  <w:comment w:initials="PA" w:author="Perreault, Andrea" w:date="2022-06-21T11:25:00Z" w:id="186">
    <w:p w:rsidR="6D7B2B0F" w:rsidRDefault="6D7B2B0F" w14:paraId="25FDA0C2" w14:textId="65428B90">
      <w:r>
        <w:t>do you mean specifically in R?</w:t>
      </w:r>
      <w:r>
        <w:annotationRef/>
      </w:r>
    </w:p>
  </w:comment>
  <w:comment w:initials="PA" w:author="Perreault, Andrea" w:date="2022-06-21T11:26:00Z" w:id="188">
    <w:p w:rsidR="6D7B2B0F" w:rsidRDefault="6D7B2B0F" w14:paraId="515463F7" w14:textId="7CCE0EAA">
      <w:r>
        <w:t>This is a bit vague</w:t>
      </w:r>
      <w:r>
        <w:annotationRef/>
      </w:r>
    </w:p>
  </w:comment>
  <w:comment w:initials="PA" w:author="Perreault, Andrea" w:date="2022-06-21T11:29:00Z" w:id="190">
    <w:p w:rsidR="6D7B2B0F" w:rsidRDefault="6D7B2B0F" w14:paraId="22E1360D" w14:textId="70586DD0">
      <w:r>
        <w:t>This is the first mention of multiple indices. It might be best to start a new paragraph or to lead somewhere with "In many cases, there are multiple survey indices available..."</w:t>
      </w:r>
      <w:r>
        <w:annotationRef/>
      </w:r>
      <w:r>
        <w:annotationRef/>
      </w:r>
    </w:p>
  </w:comment>
  <w:comment w:initials="PA" w:author="Perreault, Andrea" w:date="2022-06-21T11:31:00Z" w:id="193">
    <w:p w:rsidR="5A9533ED" w:rsidRDefault="5A9533ED" w14:paraId="4E6BB3EB" w14:textId="25A02538">
      <w:r>
        <w:t>size in years? number of years?</w:t>
      </w:r>
      <w:r>
        <w:annotationRef/>
      </w:r>
      <w:r>
        <w:annotationRef/>
      </w:r>
    </w:p>
  </w:comment>
  <w:comment w:initials="WL" w:author="Wheeland, Laura" w:date="2022-06-20T15:17:00Z" w:id="194">
    <w:p w:rsidR="2632748F" w:rsidRDefault="2632748F" w14:paraId="6EA2F179" w14:textId="27967BDD">
      <w:r>
        <w:t>suggest any word other than "set", as in a survey context to me (and likely others) a "Set" is a fishing set</w:t>
      </w:r>
      <w:r>
        <w:annotationRef/>
      </w:r>
      <w:r>
        <w:annotationRef/>
      </w:r>
    </w:p>
  </w:comment>
  <w:comment w:initials="WL" w:author="Wheeland, Laura" w:date="2022-06-20T15:18:00Z" w:id="200">
    <w:p w:rsidR="2632748F" w:rsidRDefault="2632748F" w14:paraId="32C4AE5B" w14:textId="159938E1">
      <w:r>
        <w:t>all of Div. 3LNO, or just one of the stocks?</w:t>
      </w:r>
      <w:r>
        <w:annotationRef/>
      </w:r>
    </w:p>
  </w:comment>
  <w:comment w:initials="PA" w:author="Perreault, Andrea" w:date="2022-06-21T11:35:00Z" w:id="204">
    <w:p w:rsidR="5A9533ED" w:rsidRDefault="5A9533ED" w14:paraId="4FD6657B" w14:textId="23DE4F26">
      <w:r>
        <w:t xml:space="preserve">This could be my own issue, but I genuinely don't know what replicated using standard design-based estimators means. </w:t>
      </w:r>
      <w:r>
        <w:annotationRef/>
      </w:r>
    </w:p>
  </w:comment>
  <w:comment w:initials="PA" w:author="Perreault, Andrea" w:date="2022-06-21T11:35:00Z" w:id="208">
    <w:p w:rsidR="5A9533ED" w:rsidRDefault="5A9533ED" w14:paraId="378BE6CA" w14:textId="6C6FE3C6">
      <w:r>
        <w:t>transformed</w:t>
      </w:r>
      <w:r>
        <w:annotationRef/>
      </w:r>
    </w:p>
  </w:comment>
  <w:comment w:initials="WL" w:author="Wheeland, Laura" w:date="2022-06-20T15:20:00Z" w:id="218">
    <w:p w:rsidR="2632748F" w:rsidRDefault="2632748F" w14:paraId="06707A39" w14:textId="284D6591">
      <w:r>
        <w:t>This will be in the Assessment SCR. will provide the reference when it's finalized</w:t>
      </w:r>
      <w:r>
        <w:annotationRef/>
      </w:r>
    </w:p>
  </w:comment>
  <w:comment w:initials="PA" w:author="Perreault, Andrea" w:date="2022-06-21T11:37:00Z" w:id="219">
    <w:p w:rsidR="5A9533ED" w:rsidRDefault="5A9533ED" w14:paraId="05086F73" w14:textId="588508BF">
      <w:r>
        <w:t>would be or was?</w:t>
      </w:r>
      <w:r>
        <w:annotationRef/>
      </w:r>
    </w:p>
  </w:comment>
  <w:comment w:initials="PA" w:author="Perreault, Andrea" w:date="2022-06-21T11:39:00Z" w:id="220">
    <w:p w:rsidR="05C3A68E" w:rsidRDefault="05C3A68E" w14:paraId="7A4FDB31" w14:textId="78D85FDB">
      <w:r>
        <w:t>combined?</w:t>
      </w:r>
      <w:r>
        <w:annotationRef/>
      </w:r>
    </w:p>
  </w:comment>
  <w:comment w:initials="PA" w:author="Perreault, Andrea" w:date="2022-06-21T11:39:00Z" w:id="221">
    <w:p w:rsidR="05C3A68E" w:rsidRDefault="05C3A68E" w14:paraId="32F40537" w14:textId="28D4884F">
      <w:r>
        <w:t>It's clearer to directly reference the equations</w:t>
      </w:r>
      <w:r>
        <w:annotationRef/>
      </w:r>
    </w:p>
  </w:comment>
  <w:comment w:initials="PA" w:author="Perreault, Andrea" w:date="2022-06-21T11:40:00Z" w:id="222">
    <w:p w:rsidR="05C3A68E" w:rsidRDefault="05C3A68E" w14:paraId="1C1DCAFA" w14:textId="0C4B706E">
      <w:r>
        <w:t>Out of curiosity, was this explored in the simulation?</w:t>
      </w:r>
      <w:r>
        <w:annotationRef/>
      </w:r>
    </w:p>
  </w:comment>
  <w:comment w:initials="PA" w:author="Perreault, Andrea" w:date="2022-06-21T12:09:00Z" w:id="226">
    <w:p w:rsidR="645E1949" w:rsidRDefault="645E1949" w14:paraId="5D3A9D29" w14:textId="5F656F9F">
      <w:r>
        <w:t>Is it coverage that was highly variable?</w:t>
      </w:r>
      <w:r>
        <w:annotationRef/>
      </w:r>
    </w:p>
  </w:comment>
  <w:comment w:initials="PA" w:author="Perreault, Andrea" w:date="2022-06-21T12:09:00Z" w:id="228">
    <w:p w:rsidR="645E1949" w:rsidRDefault="645E1949" w14:paraId="731A6454" w14:textId="76EB2E2D">
      <w:r>
        <w:t xml:space="preserve">when multiple survey indices are aggregated. </w:t>
      </w:r>
      <w:r>
        <w:annotationRef/>
      </w:r>
    </w:p>
  </w:comment>
  <w:comment w:initials="WL" w:author="Wheeland, Laura" w:date="2022-06-20T15:23:00Z" w:id="229">
    <w:p w:rsidR="2632748F" w:rsidRDefault="2632748F" w14:paraId="1DF0DB67" w14:textId="5752758F">
      <w:r>
        <w:t>not quite clear what this is trying to say</w:t>
      </w:r>
      <w:r>
        <w:annotationRef/>
      </w:r>
    </w:p>
  </w:comment>
  <w:comment w:initials="PA" w:author="Perreault, Andrea" w:date="2022-06-21T12:10:00Z" w:id="230">
    <w:p w:rsidR="645E1949" w:rsidRDefault="645E1949" w14:paraId="0A62A4B3" w14:textId="7FEA5BEE">
      <w:r>
        <w:t xml:space="preserve">unfeasible intervals sometimes derived from the Student's t distribution. </w:t>
      </w:r>
      <w:r>
        <w:annotationRef/>
      </w:r>
    </w:p>
  </w:comment>
  <w:comment w:initials="WL" w:author="Wheeland, Laura" w:date="2022-06-20T15:59:00Z" w:id="257">
    <w:p w:rsidR="2632748F" w:rsidRDefault="2632748F" w14:paraId="06AF118F" w14:textId="676D4442">
      <w:r>
        <w:t>I think this is important to note in the assessment SCR and the advice, but probably not in this gammaSCR</w:t>
      </w:r>
      <w:r>
        <w:annotationRef/>
      </w:r>
    </w:p>
  </w:comment>
  <w:comment w:initials="KM" w:author="Koen-Alonso, Mariano" w:date="2022-06-24T12:09:36" w:id="430924683">
    <w:p w:rsidR="49FDD741" w:rsidRDefault="49FDD741" w14:paraId="7BD33399" w14:textId="04D980A4">
      <w:pPr>
        <w:pStyle w:val="CommentText"/>
      </w:pPr>
      <w:r w:rsidR="49FDD741">
        <w:rPr/>
        <w:t>I'm pretty sure the colors are inverted here. red has to be the gamma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1B94D47"/>
  <w15:commentEx w15:done="0" w15:paraId="6EB113F0"/>
  <w15:commentEx w15:done="0" w15:paraId="3CEFC7DF"/>
  <w15:commentEx w15:done="0" w15:paraId="68D380B3"/>
  <w15:commentEx w15:done="0" w15:paraId="3D23DA1C"/>
  <w15:commentEx w15:done="0" w15:paraId="771214D7" w15:paraIdParent="3D23DA1C"/>
  <w15:commentEx w15:done="0" w15:paraId="3FC72068"/>
  <w15:commentEx w15:done="0" w15:paraId="31404EA1"/>
  <w15:commentEx w15:done="0" w15:paraId="2E86A29F"/>
  <w15:commentEx w15:done="0" w15:paraId="25FDA0C2"/>
  <w15:commentEx w15:done="0" w15:paraId="515463F7"/>
  <w15:commentEx w15:done="0" w15:paraId="22E1360D"/>
  <w15:commentEx w15:done="0" w15:paraId="4E6BB3EB"/>
  <w15:commentEx w15:done="0" w15:paraId="6EA2F179"/>
  <w15:commentEx w15:done="0" w15:paraId="32C4AE5B"/>
  <w15:commentEx w15:done="0" w15:paraId="4FD6657B"/>
  <w15:commentEx w15:done="0" w15:paraId="378BE6CA"/>
  <w15:commentEx w15:done="0" w15:paraId="06707A39"/>
  <w15:commentEx w15:done="0" w15:paraId="05086F73"/>
  <w15:commentEx w15:done="0" w15:paraId="7A4FDB31"/>
  <w15:commentEx w15:done="0" w15:paraId="32F40537"/>
  <w15:commentEx w15:done="0" w15:paraId="1C1DCAFA"/>
  <w15:commentEx w15:done="0" w15:paraId="5D3A9D29"/>
  <w15:commentEx w15:done="0" w15:paraId="731A6454"/>
  <w15:commentEx w15:done="0" w15:paraId="1DF0DB67"/>
  <w15:commentEx w15:done="0" w15:paraId="0A62A4B3"/>
  <w15:commentEx w15:done="0" w15:paraId="06AF118F"/>
  <w15:commentEx w15:done="0" w15:paraId="7BD3339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8756FEB" w16cex:dateUtc="2022-06-21T12:31:00Z"/>
  <w16cex:commentExtensible w16cex:durableId="7A05107E" w16cex:dateUtc="2022-06-21T12:33:00Z"/>
  <w16cex:commentExtensible w16cex:durableId="7375FC33" w16cex:dateUtc="2022-06-21T12:40:00Z"/>
  <w16cex:commentExtensible w16cex:durableId="1B072DE4" w16cex:dateUtc="2022-06-21T12:41:00Z"/>
  <w16cex:commentExtensible w16cex:durableId="6AF22EF0" w16cex:dateUtc="2022-06-21T13:37:00Z"/>
  <w16cex:commentExtensible w16cex:durableId="3CB59018" w16cex:dateUtc="2022-06-24T14:13:00Z"/>
  <w16cex:commentExtensible w16cex:durableId="23272059" w16cex:dateUtc="2022-06-21T13:36:00Z"/>
  <w16cex:commentExtensible w16cex:durableId="404771F0" w16cex:dateUtc="2022-06-21T13:52:00Z"/>
  <w16cex:commentExtensible w16cex:durableId="65098776" w16cex:dateUtc="2022-06-21T13:53:00Z"/>
  <w16cex:commentExtensible w16cex:durableId="08BEF637" w16cex:dateUtc="2022-06-21T13:55:00Z"/>
  <w16cex:commentExtensible w16cex:durableId="78CC8F80" w16cex:dateUtc="2022-06-21T13:56:00Z"/>
  <w16cex:commentExtensible w16cex:durableId="3AE0767E" w16cex:dateUtc="2022-06-21T13:59:00Z"/>
  <w16cex:commentExtensible w16cex:durableId="77DB971F" w16cex:dateUtc="2022-06-21T14:01:00Z"/>
  <w16cex:commentExtensible w16cex:durableId="27653A89" w16cex:dateUtc="2022-06-20T17:47:00Z"/>
  <w16cex:commentExtensible w16cex:durableId="570E2AC9" w16cex:dateUtc="2022-06-20T17:48:00Z"/>
  <w16cex:commentExtensible w16cex:durableId="7EC6064C" w16cex:dateUtc="2022-06-21T14:05:00Z"/>
  <w16cex:commentExtensible w16cex:durableId="38B8569E" w16cex:dateUtc="2022-06-21T14:05:00Z"/>
  <w16cex:commentExtensible w16cex:durableId="6661ADF5" w16cex:dateUtc="2022-06-20T17:50:00Z"/>
  <w16cex:commentExtensible w16cex:durableId="0243723B" w16cex:dateUtc="2022-06-21T14:07:00Z"/>
  <w16cex:commentExtensible w16cex:durableId="6F319345" w16cex:dateUtc="2022-06-21T14:09:00Z"/>
  <w16cex:commentExtensible w16cex:durableId="3D6631E4" w16cex:dateUtc="2022-06-21T14:09:00Z"/>
  <w16cex:commentExtensible w16cex:durableId="26C82B5D" w16cex:dateUtc="2022-06-21T14:10:00Z"/>
  <w16cex:commentExtensible w16cex:durableId="4DF5D32B" w16cex:dateUtc="2022-06-21T14:39:00Z"/>
  <w16cex:commentExtensible w16cex:durableId="13520E7F" w16cex:dateUtc="2022-06-21T14:39:00Z"/>
  <w16cex:commentExtensible w16cex:durableId="0D321C8A" w16cex:dateUtc="2022-06-20T17:53:00Z"/>
  <w16cex:commentExtensible w16cex:durableId="029761F5" w16cex:dateUtc="2022-06-21T14:40:00Z"/>
  <w16cex:commentExtensible w16cex:durableId="40EB16DF" w16cex:dateUtc="2022-06-20T18:29:00Z"/>
  <w16cex:commentExtensible w16cex:durableId="2EDA9933" w16cex:dateUtc="2022-06-24T14:39:36.778Z"/>
</w16cex:commentsExtensible>
</file>

<file path=word/commentsIds.xml><?xml version="1.0" encoding="utf-8"?>
<w16cid:commentsIds xmlns:mc="http://schemas.openxmlformats.org/markup-compatibility/2006" xmlns:w16cid="http://schemas.microsoft.com/office/word/2016/wordml/cid" mc:Ignorable="w16cid">
  <w16cid:commentId w16cid:paraId="41B94D47" w16cid:durableId="38756FEB"/>
  <w16cid:commentId w16cid:paraId="6EB113F0" w16cid:durableId="7A05107E"/>
  <w16cid:commentId w16cid:paraId="3CEFC7DF" w16cid:durableId="7375FC33"/>
  <w16cid:commentId w16cid:paraId="68D380B3" w16cid:durableId="1B072DE4"/>
  <w16cid:commentId w16cid:paraId="3D23DA1C" w16cid:durableId="6AF22EF0"/>
  <w16cid:commentId w16cid:paraId="771214D7" w16cid:durableId="3CB59018"/>
  <w16cid:commentId w16cid:paraId="3FC72068" w16cid:durableId="23272059"/>
  <w16cid:commentId w16cid:paraId="31404EA1" w16cid:durableId="404771F0"/>
  <w16cid:commentId w16cid:paraId="2E86A29F" w16cid:durableId="65098776"/>
  <w16cid:commentId w16cid:paraId="25FDA0C2" w16cid:durableId="08BEF637"/>
  <w16cid:commentId w16cid:paraId="515463F7" w16cid:durableId="78CC8F80"/>
  <w16cid:commentId w16cid:paraId="22E1360D" w16cid:durableId="3AE0767E"/>
  <w16cid:commentId w16cid:paraId="4E6BB3EB" w16cid:durableId="77DB971F"/>
  <w16cid:commentId w16cid:paraId="6EA2F179" w16cid:durableId="27653A89"/>
  <w16cid:commentId w16cid:paraId="32C4AE5B" w16cid:durableId="570E2AC9"/>
  <w16cid:commentId w16cid:paraId="4FD6657B" w16cid:durableId="7EC6064C"/>
  <w16cid:commentId w16cid:paraId="378BE6CA" w16cid:durableId="38B8569E"/>
  <w16cid:commentId w16cid:paraId="06707A39" w16cid:durableId="6661ADF5"/>
  <w16cid:commentId w16cid:paraId="05086F73" w16cid:durableId="0243723B"/>
  <w16cid:commentId w16cid:paraId="7A4FDB31" w16cid:durableId="6F319345"/>
  <w16cid:commentId w16cid:paraId="32F40537" w16cid:durableId="3D6631E4"/>
  <w16cid:commentId w16cid:paraId="1C1DCAFA" w16cid:durableId="26C82B5D"/>
  <w16cid:commentId w16cid:paraId="5D3A9D29" w16cid:durableId="4DF5D32B"/>
  <w16cid:commentId w16cid:paraId="731A6454" w16cid:durableId="13520E7F"/>
  <w16cid:commentId w16cid:paraId="1DF0DB67" w16cid:durableId="0D321C8A"/>
  <w16cid:commentId w16cid:paraId="0A62A4B3" w16cid:durableId="029761F5"/>
  <w16cid:commentId w16cid:paraId="06AF118F" w16cid:durableId="40EB16DF"/>
  <w16cid:commentId w16cid:paraId="7BD33399" w16cid:durableId="2EDA99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5B4667" w14:paraId="4930226C" w14:textId="77777777">
      <w:pPr>
        <w:spacing w:after="0"/>
      </w:pPr>
      <w:r>
        <w:separator/>
      </w:r>
    </w:p>
  </w:endnote>
  <w:endnote w:type="continuationSeparator" w:id="0">
    <w:p w:rsidR="00000000" w:rsidRDefault="005B4667" w14:paraId="6BDECD7A"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0212FE" w:rsidR="00C62F81" w:rsidP="00400A16" w:rsidRDefault="005B4667" w14:paraId="25D03919" w14:textId="77777777">
    <w:pPr>
      <w:tabs>
        <w:tab w:val="center" w:pos="4320"/>
        <w:tab w:val="center" w:pos="4680"/>
        <w:tab w:val="right" w:pos="8640"/>
        <w:tab w:val="right" w:pos="9360"/>
      </w:tabs>
      <w:spacing w:after="120"/>
      <w:jc w:val="center"/>
      <w:rPr>
        <w:rFonts w:ascii="Cambria" w:hAnsi="Cambria" w:eastAsia="Cambria" w:cs="Times New Roman"/>
        <w:color w:val="808080"/>
        <w:sz w:val="18"/>
      </w:rPr>
    </w:pPr>
    <w:r w:rsidRPr="000212FE">
      <w:rPr>
        <w:rFonts w:ascii="Cambria" w:hAnsi="Cambria" w:eastAsia="Cambria" w:cs="Times New Roman"/>
        <w:color w:val="808080"/>
        <w:sz w:val="18"/>
      </w:rPr>
      <w:t>Northwest Atlantic Fisheries Organization</w:t>
    </w:r>
    <w:r w:rsidRPr="000212FE">
      <w:rPr>
        <w:rFonts w:ascii="Cambria" w:hAnsi="Cambria" w:eastAsia="Cambria" w:cs="Times New Roman"/>
        <w:noProof/>
        <w:color w:val="808080"/>
        <w:sz w:val="18"/>
      </w:rPr>
      <w:tab/>
    </w:r>
    <w:r w:rsidRPr="000212FE">
      <w:rPr>
        <w:rFonts w:ascii="Cambria" w:hAnsi="Cambria" w:eastAsia="Cambria" w:cs="Times New Roman"/>
        <w:noProof/>
        <w:color w:val="808080"/>
        <w:sz w:val="18"/>
      </w:rPr>
      <w:tab/>
    </w:r>
    <w:r w:rsidRPr="000212FE">
      <w:rPr>
        <w:rFonts w:ascii="Cambria" w:hAnsi="Cambria" w:eastAsia="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hAnsi="Cambria" w:eastAsia="Cambria" w:cs="Times New Roman"/>
        <w:color w:val="808080"/>
        <w:sz w:val="18"/>
      </w:rPr>
      <w:tab/>
    </w:r>
    <w:r w:rsidRPr="000212FE">
      <w:rPr>
        <w:rFonts w:ascii="Cambria" w:hAnsi="Cambria" w:eastAsia="Cambria" w:cs="Times New Roman"/>
        <w:color w:val="808080"/>
        <w:sz w:val="18"/>
      </w:rPr>
      <w:t>www.nafo.int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212FE" w:rsidR="00C62F81" w:rsidP="00400A16" w:rsidRDefault="005B4667" w14:paraId="53128261" w14:textId="77777777">
    <w:pPr>
      <w:tabs>
        <w:tab w:val="center" w:pos="4320"/>
        <w:tab w:val="center" w:pos="4680"/>
        <w:tab w:val="right" w:pos="8640"/>
        <w:tab w:val="right" w:pos="9360"/>
      </w:tabs>
      <w:spacing w:after="120"/>
      <w:jc w:val="center"/>
      <w:rPr>
        <w:rFonts w:ascii="Cambria" w:hAnsi="Cambria" w:eastAsia="Cambria" w:cs="Times New Roman"/>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71E1" w:rsidRDefault="005B4667" w14:paraId="0E27B00A" w14:textId="77777777">
      <w:r>
        <w:separator/>
      </w:r>
    </w:p>
  </w:footnote>
  <w:footnote w:type="continuationSeparator" w:id="0">
    <w:p w:rsidR="001271E1" w:rsidRDefault="005B4667" w14:paraId="0D0B940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789552"/>
      <w:docPartObj>
        <w:docPartGallery w:val="Page Numbers (Top of Page)"/>
        <w:docPartUnique/>
      </w:docPartObj>
    </w:sdtPr>
    <w:sdtEndPr>
      <w:rPr>
        <w:noProof/>
        <w:sz w:val="18"/>
      </w:rPr>
    </w:sdtEndPr>
    <w:sdtContent>
      <w:p w:rsidRPr="00400A16" w:rsidR="00C62F81" w:rsidRDefault="005B4667" w14:paraId="2903CBC8" w14:textId="77777777">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25D61" w:rsidP="00C25D61" w:rsidRDefault="005B4667" w14:paraId="60061E4C" w14:textId="77777777">
    <w:pPr>
      <w:spacing w:after="0"/>
      <w:ind w:left="2972" w:firstLine="720"/>
      <w:jc w:val="right"/>
      <w:rPr>
        <w:rFonts w:ascii="Cambria" w:hAnsi="Cambria" w:eastAsia="Calibri" w:cs="Times New Roman"/>
        <w:lang w:val="en-CA"/>
      </w:rPr>
    </w:pPr>
  </w:p>
  <w:p w:rsidR="00C25D61" w:rsidP="00C25D61" w:rsidRDefault="005B4667" w14:paraId="44EAFD9C" w14:textId="77777777">
    <w:pPr>
      <w:spacing w:after="0"/>
      <w:ind w:left="2972" w:firstLine="720"/>
      <w:jc w:val="right"/>
      <w:rPr>
        <w:rFonts w:ascii="Cambria" w:hAnsi="Cambria" w:eastAsia="Calibri" w:cs="Times New Roman"/>
        <w:lang w:val="en-CA"/>
      </w:rPr>
    </w:pPr>
  </w:p>
  <w:p w:rsidR="00C25D61" w:rsidP="00C25D61" w:rsidRDefault="005B4667" w14:paraId="4B94D5A5" w14:textId="77777777">
    <w:pPr>
      <w:spacing w:after="0"/>
      <w:ind w:left="2972" w:firstLine="720"/>
      <w:jc w:val="right"/>
      <w:rPr>
        <w:rFonts w:ascii="Cambria" w:hAnsi="Cambria" w:eastAsia="Calibri" w:cs="Times New Roman"/>
        <w:lang w:val="en-CA"/>
      </w:rPr>
    </w:pPr>
  </w:p>
  <w:p w:rsidRPr="0029548C" w:rsidR="00C25D61" w:rsidP="00C25D61" w:rsidRDefault="005B4667" w14:paraId="50F9F9B6" w14:textId="77777777">
    <w:pPr>
      <w:spacing w:after="0"/>
      <w:ind w:left="2972" w:firstLine="720"/>
      <w:jc w:val="right"/>
      <w:rPr>
        <w:rFonts w:ascii="Cambria" w:hAnsi="Cambria" w:eastAsia="Calibri" w:cs="Times New Roman"/>
        <w:lang w:val="en-CA"/>
      </w:rPr>
    </w:pPr>
    <w:r w:rsidRPr="0029548C">
      <w:rPr>
        <w:rFonts w:ascii="Cambria" w:hAnsi="Cambria" w:eastAsia="Calibri" w:cs="Times New Roman"/>
        <w:lang w:val="en-CA"/>
      </w:rPr>
      <w:t>NOT TO BE CITED WITHOUT PRIOR</w:t>
    </w:r>
  </w:p>
  <w:p w:rsidRPr="0029548C" w:rsidR="00C25D61" w:rsidP="00C25D61" w:rsidRDefault="005B4667" w14:paraId="4714D943" w14:textId="77777777">
    <w:pPr>
      <w:tabs>
        <w:tab w:val="right" w:pos="9360"/>
      </w:tabs>
      <w:spacing w:after="0"/>
      <w:jc w:val="right"/>
      <w:rPr>
        <w:rFonts w:ascii="Cambria" w:hAnsi="Cambria" w:eastAsia="Calibri" w:cs="Times New Roman"/>
        <w:lang w:val="en-CA"/>
      </w:rPr>
    </w:pPr>
    <w:r w:rsidRPr="0029548C">
      <w:rPr>
        <w:rFonts w:ascii="Cambria" w:hAnsi="Cambria" w:eastAsia="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hAnsi="Cambria" w:eastAsia="Calibri" w:cs="Times New Roman"/>
        <w:lang w:val="en-CA"/>
      </w:rPr>
      <w:tab/>
    </w:r>
    <w:r w:rsidRPr="0029548C">
      <w:rPr>
        <w:rFonts w:ascii="Cambria" w:hAnsi="Cambria" w:eastAsia="Calibri" w:cs="Times New Roman"/>
        <w:lang w:val="en-CA"/>
      </w:rPr>
      <w:t>REFERENCE TO THE AUTHOR(S)</w:t>
    </w:r>
  </w:p>
  <w:p w:rsidRPr="0029548C" w:rsidR="00C25D61" w:rsidP="00C25D61" w:rsidRDefault="005B4667" w14:paraId="3DEEC669" w14:textId="77777777">
    <w:pPr>
      <w:spacing w:after="120"/>
      <w:ind w:left="5846"/>
      <w:jc w:val="both"/>
      <w:rPr>
        <w:rFonts w:ascii="Cambria" w:hAnsi="Cambria" w:eastAsia="Cambria" w:cs="Times New Roman"/>
        <w:lang w:val="en-CA" w:eastAsia="es-ES"/>
      </w:rPr>
    </w:pPr>
  </w:p>
  <w:p w:rsidRPr="0029548C" w:rsidR="00C25D61" w:rsidP="00C25D61" w:rsidRDefault="005B4667" w14:paraId="77ED9131" w14:textId="77777777">
    <w:pPr>
      <w:tabs>
        <w:tab w:val="left" w:pos="2070"/>
        <w:tab w:val="left" w:pos="5130"/>
        <w:tab w:val="right" w:pos="8504"/>
      </w:tabs>
      <w:spacing w:after="120"/>
      <w:ind w:right="-965"/>
      <w:jc w:val="both"/>
      <w:rPr>
        <w:rFonts w:ascii="Cambria" w:hAnsi="Cambria" w:eastAsia="Calibri" w:cs="Times New Roman"/>
        <w:lang w:val="en-CA"/>
      </w:rPr>
    </w:pPr>
    <w:r w:rsidRPr="0029548C">
      <w:rPr>
        <w:rFonts w:ascii="Cambria" w:hAnsi="Cambria" w:eastAsia="Calibri" w:cs="Times New Roman"/>
        <w:lang w:val="en-CA"/>
      </w:rPr>
      <w:tab/>
    </w:r>
    <w:r w:rsidRPr="0029548C">
      <w:rPr>
        <w:rFonts w:ascii="Cambria" w:hAnsi="Cambria" w:eastAsia="Calibri" w:cs="Times New Roman"/>
        <w:lang w:val="en-CA"/>
      </w:rPr>
      <w:t xml:space="preserve">Northwest Atlantic                            </w:t>
    </w:r>
    <w:r w:rsidRPr="0029548C">
      <w:rPr>
        <w:rFonts w:ascii="Cambria" w:hAnsi="Cambria" w:eastAsia="Calibri" w:cs="Times New Roman"/>
        <w:lang w:val="en-CA"/>
      </w:rPr>
      <w:t>Fisheries Organization</w:t>
    </w:r>
  </w:p>
  <w:p w:rsidRPr="0029548C" w:rsidR="00C25D61" w:rsidP="00C25D61" w:rsidRDefault="005B4667" w14:paraId="3656B9AB" w14:textId="77777777">
    <w:pPr>
      <w:ind w:left="-634" w:right="-965"/>
      <w:jc w:val="both"/>
      <w:rPr>
        <w:rFonts w:ascii="Cambria" w:hAnsi="Cambria" w:eastAsia="Cambria" w:cs="Times New Roman"/>
        <w:lang w:val="en-CA" w:eastAsia="en-CA"/>
      </w:rPr>
    </w:pPr>
  </w:p>
  <w:p w:rsidRPr="00C25D61" w:rsidR="00C25D61" w:rsidP="00C25D61" w:rsidRDefault="005B4667" w14:paraId="468B37C9" w14:textId="77777777">
    <w:pPr>
      <w:keepNext/>
      <w:tabs>
        <w:tab w:val="left" w:pos="720"/>
        <w:tab w:val="right" w:pos="9180"/>
      </w:tabs>
      <w:spacing w:after="120"/>
      <w:jc w:val="both"/>
      <w:outlineLvl w:val="0"/>
      <w:rPr>
        <w:rFonts w:ascii="Cambria" w:hAnsi="Cambria" w:eastAsia="Cambria" w:cs="Times New Roman"/>
        <w:b/>
        <w:snapToGrid w:val="0"/>
        <w:lang w:val="fr-FR" w:eastAsia="es-ES"/>
      </w:rPr>
    </w:pPr>
    <w:r w:rsidRPr="0029548C">
      <w:rPr>
        <w:rFonts w:ascii="Cambria" w:hAnsi="Cambria" w:eastAsia="Cambria" w:cs="Times New Roman"/>
        <w:b/>
        <w:snapToGrid w:val="0"/>
        <w:lang w:val="en-CA" w:eastAsia="es-ES"/>
      </w:rPr>
      <w:t xml:space="preserve">Serial No. </w:t>
    </w:r>
    <w:r w:rsidRPr="00C25D61">
      <w:rPr>
        <w:rFonts w:ascii="Cambria" w:hAnsi="Cambria" w:eastAsia="Cambria" w:cs="Times New Roman"/>
        <w:b/>
        <w:snapToGrid w:val="0"/>
        <w:lang w:val="fr-FR" w:eastAsia="es-ES"/>
      </w:rPr>
      <w:t>NXXX</w:t>
    </w:r>
    <w:r w:rsidRPr="00C25D61">
      <w:rPr>
        <w:rFonts w:ascii="Cambria" w:hAnsi="Cambria" w:eastAsia="Cambria" w:cs="Times New Roman"/>
        <w:b/>
        <w:snapToGrid w:val="0"/>
        <w:lang w:val="fr-FR" w:eastAsia="es-ES"/>
      </w:rPr>
      <w:tab/>
    </w:r>
    <w:r w:rsidRPr="00C25D61">
      <w:rPr>
        <w:rFonts w:ascii="Cambria" w:hAnsi="Cambria" w:eastAsia="Cambria" w:cs="Times New Roman"/>
        <w:b/>
        <w:snapToGrid w:val="0"/>
        <w:lang w:val="fr-FR" w:eastAsia="es-ES"/>
      </w:rPr>
      <w:t>NAFO SCR Doc. XX-XXX</w:t>
    </w:r>
  </w:p>
  <w:p w:rsidRPr="00C25D61" w:rsidR="00C25D61" w:rsidP="00C25D61" w:rsidRDefault="005B4667" w14:paraId="45FB0818" w14:textId="77777777">
    <w:pPr>
      <w:keepNext/>
      <w:tabs>
        <w:tab w:val="left" w:pos="720"/>
        <w:tab w:val="right" w:pos="9180"/>
      </w:tabs>
      <w:spacing w:after="120"/>
      <w:jc w:val="both"/>
      <w:outlineLvl w:val="0"/>
      <w:rPr>
        <w:rFonts w:ascii="Cambria" w:hAnsi="Cambria" w:eastAsia="Cambria" w:cs="Times New Roman"/>
        <w:b/>
        <w:snapToGrid w:val="0"/>
        <w:lang w:val="fr-FR" w:eastAsia="es-ES"/>
      </w:rPr>
    </w:pPr>
  </w:p>
  <w:p w:rsidRPr="0029548C" w:rsidR="00C25D61" w:rsidP="00C25D61" w:rsidRDefault="005B4667" w14:paraId="3B9F7508" w14:textId="77777777">
    <w:pPr>
      <w:keepNext/>
      <w:numPr>
        <w:ilvl w:val="0"/>
        <w:numId w:val="4"/>
      </w:numPr>
      <w:tabs>
        <w:tab w:val="left" w:pos="720"/>
      </w:tabs>
      <w:spacing w:after="0"/>
      <w:jc w:val="center"/>
      <w:outlineLvl w:val="1"/>
      <w:rPr>
        <w:rFonts w:ascii="Cambria" w:hAnsi="Cambria" w:eastAsia="Cambria" w:cs="Times New Roman"/>
        <w:b/>
        <w:bCs/>
        <w:snapToGrid w:val="0"/>
        <w:u w:val="single"/>
        <w:lang w:val="en-CA" w:eastAsia="es-ES"/>
      </w:rPr>
    </w:pPr>
    <w:r w:rsidRPr="0029548C">
      <w:rPr>
        <w:rFonts w:ascii="Cambria" w:hAnsi="Cambria" w:eastAsia="Cambria" w:cs="Times New Roman"/>
        <w:b/>
        <w:bCs/>
        <w:snapToGrid w:val="0"/>
        <w:u w:val="single"/>
        <w:lang w:val="en-CA" w:eastAsia="es-ES"/>
      </w:rPr>
      <w:t>SCIENTIFIC COUNCIL MEETING – XXXX XXXX</w:t>
    </w:r>
  </w:p>
  <w:p w:rsidR="00D211B7" w:rsidRDefault="005B4667" w14:paraId="049F31C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hint="default" w:ascii="Symbol" w:hAnsi="Symbol"/>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hint="default" w:ascii="Symbol" w:hAnsi="Symbol"/>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hint="default" w:ascii="Symbol" w:hAnsi="Symbol"/>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hint="default" w:ascii="Symbol" w:hAnsi="Symbol"/>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5"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732283">
    <w:abstractNumId w:val="1"/>
  </w:num>
  <w:num w:numId="2" w16cid:durableId="1660377015">
    <w:abstractNumId w:val="0"/>
  </w:num>
  <w:num w:numId="3" w16cid:durableId="537208735">
    <w:abstractNumId w:val="15"/>
  </w:num>
  <w:num w:numId="4" w16cid:durableId="1904635421">
    <w:abstractNumId w:val="14"/>
  </w:num>
  <w:num w:numId="5" w16cid:durableId="1887253037">
    <w:abstractNumId w:val="11"/>
  </w:num>
  <w:num w:numId="6" w16cid:durableId="66542749">
    <w:abstractNumId w:val="9"/>
  </w:num>
  <w:num w:numId="7" w16cid:durableId="1901860665">
    <w:abstractNumId w:val="8"/>
  </w:num>
  <w:num w:numId="8" w16cid:durableId="627442272">
    <w:abstractNumId w:val="7"/>
  </w:num>
  <w:num w:numId="9" w16cid:durableId="302005315">
    <w:abstractNumId w:val="6"/>
  </w:num>
  <w:num w:numId="10" w16cid:durableId="461387817">
    <w:abstractNumId w:val="10"/>
  </w:num>
  <w:num w:numId="11" w16cid:durableId="378483041">
    <w:abstractNumId w:val="5"/>
  </w:num>
  <w:num w:numId="12" w16cid:durableId="268775429">
    <w:abstractNumId w:val="4"/>
  </w:num>
  <w:num w:numId="13" w16cid:durableId="417752275">
    <w:abstractNumId w:val="3"/>
  </w:num>
  <w:num w:numId="14" w16cid:durableId="1208689508">
    <w:abstractNumId w:val="2"/>
  </w:num>
  <w:num w:numId="15" w16cid:durableId="1725909436">
    <w:abstractNumId w:val="13"/>
  </w:num>
  <w:num w:numId="16" w16cid:durableId="95518355">
    <w:abstractNumId w:val="17"/>
  </w:num>
  <w:num w:numId="17" w16cid:durableId="1186092205">
    <w:abstractNumId w:val="16"/>
  </w:num>
  <w:num w:numId="18" w16cid:durableId="2029939895">
    <w:abstractNumId w:val="12"/>
  </w:num>
</w:numbering>
</file>

<file path=word/people.xml><?xml version="1.0" encoding="utf-8"?>
<w15:people xmlns:mc="http://schemas.openxmlformats.org/markup-compatibility/2006" xmlns:w15="http://schemas.microsoft.com/office/word/2012/wordml" mc:Ignorable="w15">
  <w15:person w15:author="Perreault, Andrea">
    <w15:presenceInfo w15:providerId="AD" w15:userId="S::andrea.perreault@dfo-mpo.gc.ca::3e3078bb-7b23-40f8-b041-ee25bf1680ff"/>
  </w15:person>
  <w15:person w15:author="Wheeland, Laura">
    <w15:presenceInfo w15:providerId="AD" w15:userId="S::laura.wheeland@dfo-mpo.gc.ca::18d30430-7d59-4688-85e1-81a6f7ed126d"/>
  </w15:person>
  <w15:person w15:author="Koen-Alonso, Mariano">
    <w15:presenceInfo w15:providerId="AD" w15:userId="S::mariano.koen-alonso@dfo-mpo.gc.ca::b8d27c38-856d-433f-b15d-5143238a4255"/>
  </w15:person>
  <w15:person w15:author="Yalcin, Semra">
    <w15:presenceInfo w15:providerId="AD" w15:userId="S::semra.yalcin@dfo-mpo.gc.ca::d4e901de-5187-4980-8d7f-f815310d512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52AC68"/>
    <w:rsid w:val="001271E1"/>
    <w:rsid w:val="005B4667"/>
    <w:rsid w:val="00BDF156"/>
    <w:rsid w:val="0152AC68"/>
    <w:rsid w:val="016F2A32"/>
    <w:rsid w:val="018537D1"/>
    <w:rsid w:val="0259C1B7"/>
    <w:rsid w:val="025E8C6F"/>
    <w:rsid w:val="02E80BD2"/>
    <w:rsid w:val="03D9A3B6"/>
    <w:rsid w:val="048A4D2A"/>
    <w:rsid w:val="04DBE372"/>
    <w:rsid w:val="05757417"/>
    <w:rsid w:val="05C3A68E"/>
    <w:rsid w:val="06273478"/>
    <w:rsid w:val="06D4D605"/>
    <w:rsid w:val="0784D0F9"/>
    <w:rsid w:val="08CA4123"/>
    <w:rsid w:val="08CADE4D"/>
    <w:rsid w:val="09B3C4FB"/>
    <w:rsid w:val="0A0B636B"/>
    <w:rsid w:val="0B91138B"/>
    <w:rsid w:val="0D352209"/>
    <w:rsid w:val="0D353EF2"/>
    <w:rsid w:val="0D35B2C3"/>
    <w:rsid w:val="0D884EE0"/>
    <w:rsid w:val="0E87361E"/>
    <w:rsid w:val="0F61F84E"/>
    <w:rsid w:val="110F42AE"/>
    <w:rsid w:val="1223AD0F"/>
    <w:rsid w:val="133D0E7E"/>
    <w:rsid w:val="135AA741"/>
    <w:rsid w:val="1452192A"/>
    <w:rsid w:val="153DEE97"/>
    <w:rsid w:val="1583FBED"/>
    <w:rsid w:val="16791FA6"/>
    <w:rsid w:val="18758F59"/>
    <w:rsid w:val="1A84BFFE"/>
    <w:rsid w:val="1ADEBB02"/>
    <w:rsid w:val="1B6EBA59"/>
    <w:rsid w:val="1BEA4D0E"/>
    <w:rsid w:val="1C20905F"/>
    <w:rsid w:val="1C4EB1C4"/>
    <w:rsid w:val="1CDCCD87"/>
    <w:rsid w:val="1CEF374E"/>
    <w:rsid w:val="1D97829A"/>
    <w:rsid w:val="1DEA8225"/>
    <w:rsid w:val="1ECBA880"/>
    <w:rsid w:val="1ED0FABD"/>
    <w:rsid w:val="1F5793F7"/>
    <w:rsid w:val="1F738418"/>
    <w:rsid w:val="207D590A"/>
    <w:rsid w:val="20BED51E"/>
    <w:rsid w:val="20DE0069"/>
    <w:rsid w:val="215F036C"/>
    <w:rsid w:val="21DDFBDD"/>
    <w:rsid w:val="2272A365"/>
    <w:rsid w:val="22760C5C"/>
    <w:rsid w:val="232A39C7"/>
    <w:rsid w:val="235B1FCE"/>
    <w:rsid w:val="23ED9BC1"/>
    <w:rsid w:val="246095C9"/>
    <w:rsid w:val="24AE4A4A"/>
    <w:rsid w:val="25896C22"/>
    <w:rsid w:val="25ADAD1E"/>
    <w:rsid w:val="2632748F"/>
    <w:rsid w:val="268E69EC"/>
    <w:rsid w:val="26B16D00"/>
    <w:rsid w:val="2705219F"/>
    <w:rsid w:val="27CD5369"/>
    <w:rsid w:val="281111F0"/>
    <w:rsid w:val="282A3A4D"/>
    <w:rsid w:val="283C028A"/>
    <w:rsid w:val="28A3109F"/>
    <w:rsid w:val="29689310"/>
    <w:rsid w:val="2981BB6D"/>
    <w:rsid w:val="29D7D2EB"/>
    <w:rsid w:val="2BB2190E"/>
    <w:rsid w:val="2C1EF60A"/>
    <w:rsid w:val="2CA033D2"/>
    <w:rsid w:val="2D265816"/>
    <w:rsid w:val="2D37F751"/>
    <w:rsid w:val="2E31F98F"/>
    <w:rsid w:val="2EE9B9D0"/>
    <w:rsid w:val="304C16C5"/>
    <w:rsid w:val="315E1D78"/>
    <w:rsid w:val="31CE955A"/>
    <w:rsid w:val="31E2E4D0"/>
    <w:rsid w:val="31EB827C"/>
    <w:rsid w:val="32329569"/>
    <w:rsid w:val="326767E8"/>
    <w:rsid w:val="32941DAC"/>
    <w:rsid w:val="32BF2CE9"/>
    <w:rsid w:val="342FEE0D"/>
    <w:rsid w:val="34AB68F1"/>
    <w:rsid w:val="34FE9730"/>
    <w:rsid w:val="351BC37A"/>
    <w:rsid w:val="3523233E"/>
    <w:rsid w:val="3604EACC"/>
    <w:rsid w:val="383637F2"/>
    <w:rsid w:val="38BF0350"/>
    <w:rsid w:val="39035F30"/>
    <w:rsid w:val="391AF8AD"/>
    <w:rsid w:val="39D6A96A"/>
    <w:rsid w:val="3A29D12E"/>
    <w:rsid w:val="3B4D9BA5"/>
    <w:rsid w:val="3CCD3AA2"/>
    <w:rsid w:val="3D927473"/>
    <w:rsid w:val="3E116CE4"/>
    <w:rsid w:val="3E4FE2A6"/>
    <w:rsid w:val="3FEDA7C7"/>
    <w:rsid w:val="40210CC8"/>
    <w:rsid w:val="40800598"/>
    <w:rsid w:val="40F90DAF"/>
    <w:rsid w:val="42CBB5AA"/>
    <w:rsid w:val="43C33E5D"/>
    <w:rsid w:val="44B0BF64"/>
    <w:rsid w:val="46904E4C"/>
    <w:rsid w:val="478DEBF6"/>
    <w:rsid w:val="48E7FC89"/>
    <w:rsid w:val="498B859A"/>
    <w:rsid w:val="49FDD741"/>
    <w:rsid w:val="4A768D40"/>
    <w:rsid w:val="4A86C798"/>
    <w:rsid w:val="4AE09027"/>
    <w:rsid w:val="4B1D2AD7"/>
    <w:rsid w:val="4BCA8A82"/>
    <w:rsid w:val="4C0B459B"/>
    <w:rsid w:val="4D73A53E"/>
    <w:rsid w:val="4E1655D7"/>
    <w:rsid w:val="4E660670"/>
    <w:rsid w:val="4EA34DB7"/>
    <w:rsid w:val="4F022B44"/>
    <w:rsid w:val="4F7CA3B8"/>
    <w:rsid w:val="4FB22638"/>
    <w:rsid w:val="5009C457"/>
    <w:rsid w:val="501F0334"/>
    <w:rsid w:val="510484AC"/>
    <w:rsid w:val="51441BE2"/>
    <w:rsid w:val="514DF699"/>
    <w:rsid w:val="51A594B8"/>
    <w:rsid w:val="5239CC06"/>
    <w:rsid w:val="53283CBC"/>
    <w:rsid w:val="542D3A86"/>
    <w:rsid w:val="54FBB9B1"/>
    <w:rsid w:val="551DA7DA"/>
    <w:rsid w:val="564493EE"/>
    <w:rsid w:val="567905DB"/>
    <w:rsid w:val="56CF37A1"/>
    <w:rsid w:val="5814D63C"/>
    <w:rsid w:val="584A2FFD"/>
    <w:rsid w:val="585612E5"/>
    <w:rsid w:val="585848A5"/>
    <w:rsid w:val="58F1B629"/>
    <w:rsid w:val="593DB512"/>
    <w:rsid w:val="59913242"/>
    <w:rsid w:val="5A0A415A"/>
    <w:rsid w:val="5A9533ED"/>
    <w:rsid w:val="5AD1D5CB"/>
    <w:rsid w:val="5C07F071"/>
    <w:rsid w:val="5C2956EB"/>
    <w:rsid w:val="5D6B43D6"/>
    <w:rsid w:val="5E1B3ECA"/>
    <w:rsid w:val="5E364239"/>
    <w:rsid w:val="5EFE1304"/>
    <w:rsid w:val="5F3F9133"/>
    <w:rsid w:val="5FCE5AB2"/>
    <w:rsid w:val="6063B020"/>
    <w:rsid w:val="6235B3C6"/>
    <w:rsid w:val="645E1949"/>
    <w:rsid w:val="6476F6A8"/>
    <w:rsid w:val="6499455B"/>
    <w:rsid w:val="66282BC1"/>
    <w:rsid w:val="67C35EF8"/>
    <w:rsid w:val="6892081B"/>
    <w:rsid w:val="68EC6C3F"/>
    <w:rsid w:val="6A62EF3B"/>
    <w:rsid w:val="6CB2C03C"/>
    <w:rsid w:val="6D7B2B0F"/>
    <w:rsid w:val="6DBFDD62"/>
    <w:rsid w:val="6E77B007"/>
    <w:rsid w:val="6F5E1654"/>
    <w:rsid w:val="704977F0"/>
    <w:rsid w:val="70F77E24"/>
    <w:rsid w:val="72E1D0A3"/>
    <w:rsid w:val="746C9AE7"/>
    <w:rsid w:val="74A1E200"/>
    <w:rsid w:val="75CCE407"/>
    <w:rsid w:val="763DB261"/>
    <w:rsid w:val="770546D2"/>
    <w:rsid w:val="776EAD2E"/>
    <w:rsid w:val="777FE805"/>
    <w:rsid w:val="785CC7F2"/>
    <w:rsid w:val="78B2DF70"/>
    <w:rsid w:val="796E6B4D"/>
    <w:rsid w:val="7A45AE9E"/>
    <w:rsid w:val="7A7F2CD1"/>
    <w:rsid w:val="7AB788C7"/>
    <w:rsid w:val="7B0A3BAE"/>
    <w:rsid w:val="7BD8B7F5"/>
    <w:rsid w:val="7CCD546C"/>
    <w:rsid w:val="7D303915"/>
    <w:rsid w:val="7E72260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90A7CD7"/>
  <w15:docId w15:val="{CC2213D9-4CE1-4221-B8DB-AC0DB6A396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semiHidden="1" w:unhideWhenUsed="1" w:qFormat="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hAnsiTheme="majorHAnsi" w:eastAsiaTheme="majorEastAsia"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hAnsiTheme="majorHAnsi" w:eastAsiaTheme="majorEastAsia"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hAnsiTheme="majorHAnsi" w:eastAsiaTheme="majorEastAsia" w:cstheme="majorBidi"/>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9A4DD1"/>
    <w:pPr>
      <w:spacing w:before="180" w:after="180"/>
    </w:pPr>
  </w:style>
  <w:style w:type="paragraph" w:styleId="FirstParagraph" w:customStyle="1">
    <w:name w:val="First Paragraph"/>
    <w:basedOn w:val="BodyText"/>
    <w:next w:val="BodyText"/>
    <w:qFormat/>
    <w:rsid w:val="009A4DD1"/>
  </w:style>
  <w:style w:type="paragraph" w:styleId="Compact" w:customStyle="1">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styleId="Author" w:customStyle="1">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styleId="Abstract" w:customStyle="1">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hAnsiTheme="majorHAnsi" w:eastAsiaTheme="majorEastAsia" w:cstheme="majorBidi"/>
      <w:bCs/>
      <w:sz w:val="20"/>
      <w:szCs w:val="20"/>
    </w:rPr>
  </w:style>
  <w:style w:type="paragraph" w:styleId="FootnoteText">
    <w:name w:val="footnote text"/>
    <w:basedOn w:val="Normal"/>
    <w:uiPriority w:val="9"/>
    <w:unhideWhenUsed/>
    <w:qFormat/>
    <w:rsid w:val="00E7345E"/>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styleId="TableCaption" w:customStyle="1">
    <w:name w:val="Table Caption"/>
    <w:basedOn w:val="Caption"/>
    <w:qFormat/>
    <w:rsid w:val="00CE494B"/>
    <w:pPr>
      <w:keepNext/>
      <w:spacing w:before="480" w:after="240"/>
    </w:pPr>
    <w:rPr>
      <w:b w:val="0"/>
      <w:sz w:val="22"/>
      <w:lang w:val="fr-FR"/>
    </w:rPr>
  </w:style>
  <w:style w:type="paragraph" w:styleId="ImageCaption" w:customStyle="1">
    <w:name w:val="Image Caption"/>
    <w:basedOn w:val="Caption"/>
    <w:qFormat/>
    <w:rsid w:val="00C23D99"/>
    <w:pPr>
      <w:spacing w:after="480"/>
    </w:pPr>
    <w:rPr>
      <w:b w:val="0"/>
      <w:sz w:val="22"/>
      <w:lang w:val="fr-FR"/>
    </w:rPr>
  </w:style>
  <w:style w:type="paragraph" w:styleId="Figure" w:customStyle="1">
    <w:name w:val="Figure"/>
    <w:basedOn w:val="Normal"/>
    <w:rsid w:val="00E82895"/>
    <w:pPr>
      <w:jc w:val="center"/>
    </w:pPr>
  </w:style>
  <w:style w:type="paragraph" w:styleId="FigurewithCaption" w:customStyle="1">
    <w:name w:val="Figure with Caption"/>
    <w:basedOn w:val="Figure"/>
    <w:pPr>
      <w:keepNext/>
    </w:pPr>
  </w:style>
  <w:style w:type="character" w:styleId="CaptionChar" w:customStyle="1">
    <w:name w:val="Caption Char"/>
    <w:basedOn w:val="DefaultParagraphFont"/>
    <w:link w:val="Caption"/>
    <w:uiPriority w:val="35"/>
    <w:rPr>
      <w:b/>
      <w:bCs/>
      <w:sz w:val="18"/>
      <w:szCs w:val="18"/>
    </w:rPr>
  </w:style>
  <w:style w:type="character" w:styleId="VerbatimChar" w:customStyle="1">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rsid w:val="008759BA"/>
    <w:pPr>
      <w:shd w:val="clear" w:color="auto" w:fill="F8F8F8"/>
      <w:wordWrap w:val="0"/>
    </w:pPr>
    <w:rPr>
      <w:rFonts w:ascii="Courier New" w:hAnsi="Courier New"/>
    </w:rPr>
  </w:style>
  <w:style w:type="character" w:styleId="KeywordTok" w:customStyle="1">
    <w:name w:val="KeywordTok"/>
    <w:basedOn w:val="VerbatimChar"/>
    <w:rsid w:val="008759BA"/>
    <w:rPr>
      <w:rFonts w:ascii="Courier New" w:hAnsi="Courier New"/>
      <w:b/>
      <w:bCs w:val="0"/>
      <w:color w:val="204A87"/>
      <w:sz w:val="22"/>
      <w:szCs w:val="18"/>
      <w:shd w:val="clear" w:color="auto" w:fill="F8F8F8"/>
    </w:rPr>
  </w:style>
  <w:style w:type="character" w:styleId="DataTypeTok" w:customStyle="1">
    <w:name w:val="DataTypeTok"/>
    <w:basedOn w:val="VerbatimChar"/>
    <w:rsid w:val="008759BA"/>
    <w:rPr>
      <w:rFonts w:ascii="Courier New" w:hAnsi="Courier New"/>
      <w:b w:val="0"/>
      <w:bCs w:val="0"/>
      <w:color w:val="204A87"/>
      <w:sz w:val="22"/>
      <w:szCs w:val="18"/>
      <w:shd w:val="clear" w:color="auto" w:fill="F8F8F8"/>
    </w:rPr>
  </w:style>
  <w:style w:type="character" w:styleId="DecValTok" w:customStyle="1">
    <w:name w:val="DecValTok"/>
    <w:basedOn w:val="VerbatimChar"/>
    <w:rPr>
      <w:rFonts w:ascii="Consolas" w:hAnsi="Consolas"/>
      <w:b w:val="0"/>
      <w:bCs w:val="0"/>
      <w:color w:val="0000CF"/>
      <w:sz w:val="22"/>
      <w:szCs w:val="18"/>
      <w:shd w:val="clear" w:color="auto" w:fill="F8F8F8"/>
    </w:rPr>
  </w:style>
  <w:style w:type="character" w:styleId="BaseNTok" w:customStyle="1">
    <w:name w:val="BaseNTok"/>
    <w:basedOn w:val="VerbatimChar"/>
    <w:rPr>
      <w:rFonts w:ascii="Consolas" w:hAnsi="Consolas"/>
      <w:b w:val="0"/>
      <w:bCs w:val="0"/>
      <w:color w:val="0000CF"/>
      <w:sz w:val="22"/>
      <w:szCs w:val="18"/>
      <w:shd w:val="clear" w:color="auto" w:fill="F8F8F8"/>
    </w:rPr>
  </w:style>
  <w:style w:type="character" w:styleId="FloatTok" w:customStyle="1">
    <w:name w:val="FloatTok"/>
    <w:basedOn w:val="VerbatimChar"/>
    <w:rPr>
      <w:rFonts w:ascii="Consolas" w:hAnsi="Consolas"/>
      <w:b w:val="0"/>
      <w:bCs w:val="0"/>
      <w:color w:val="0000CF"/>
      <w:sz w:val="22"/>
      <w:szCs w:val="18"/>
      <w:shd w:val="clear" w:color="auto" w:fill="F8F8F8"/>
    </w:rPr>
  </w:style>
  <w:style w:type="character" w:styleId="ConstantTok" w:customStyle="1">
    <w:name w:val="ConstantTok"/>
    <w:basedOn w:val="VerbatimChar"/>
    <w:rPr>
      <w:rFonts w:ascii="Consolas" w:hAnsi="Consolas"/>
      <w:b w:val="0"/>
      <w:bCs w:val="0"/>
      <w:color w:val="000000"/>
      <w:sz w:val="22"/>
      <w:szCs w:val="18"/>
      <w:shd w:val="clear" w:color="auto" w:fill="F8F8F8"/>
    </w:rPr>
  </w:style>
  <w:style w:type="character" w:styleId="CharTok" w:customStyle="1">
    <w:name w:val="CharTok"/>
    <w:basedOn w:val="VerbatimChar"/>
    <w:rPr>
      <w:rFonts w:ascii="Consolas" w:hAnsi="Consolas"/>
      <w:b w:val="0"/>
      <w:bCs w:val="0"/>
      <w:color w:val="4E9A06"/>
      <w:sz w:val="22"/>
      <w:szCs w:val="18"/>
      <w:shd w:val="clear" w:color="auto" w:fill="F8F8F8"/>
    </w:rPr>
  </w:style>
  <w:style w:type="character" w:styleId="SpecialCharTok" w:customStyle="1">
    <w:name w:val="SpecialCharTok"/>
    <w:basedOn w:val="VerbatimChar"/>
    <w:rPr>
      <w:rFonts w:ascii="Consolas" w:hAnsi="Consolas"/>
      <w:b w:val="0"/>
      <w:bCs w:val="0"/>
      <w:color w:val="000000"/>
      <w:sz w:val="22"/>
      <w:szCs w:val="18"/>
      <w:shd w:val="clear" w:color="auto" w:fill="F8F8F8"/>
    </w:rPr>
  </w:style>
  <w:style w:type="character" w:styleId="StringTok" w:customStyle="1">
    <w:name w:val="StringTok"/>
    <w:basedOn w:val="VerbatimChar"/>
    <w:rsid w:val="008759BA"/>
    <w:rPr>
      <w:rFonts w:ascii="Courier New" w:hAnsi="Courier New"/>
      <w:b w:val="0"/>
      <w:bCs w:val="0"/>
      <w:color w:val="4E9A06"/>
      <w:sz w:val="22"/>
      <w:szCs w:val="18"/>
      <w:shd w:val="clear" w:color="auto" w:fill="F8F8F8"/>
    </w:rPr>
  </w:style>
  <w:style w:type="character" w:styleId="VerbatimStringTok" w:customStyle="1">
    <w:name w:val="VerbatimStringTok"/>
    <w:basedOn w:val="VerbatimChar"/>
    <w:rsid w:val="008759BA"/>
    <w:rPr>
      <w:rFonts w:ascii="Courier New" w:hAnsi="Courier New"/>
      <w:b w:val="0"/>
      <w:bCs w:val="0"/>
      <w:color w:val="4E9A06"/>
      <w:sz w:val="22"/>
      <w:szCs w:val="18"/>
      <w:shd w:val="clear" w:color="auto" w:fill="F8F8F8"/>
    </w:rPr>
  </w:style>
  <w:style w:type="character" w:styleId="SpecialStringTok" w:customStyle="1">
    <w:name w:val="SpecialStringTok"/>
    <w:basedOn w:val="VerbatimChar"/>
    <w:rPr>
      <w:rFonts w:ascii="Consolas" w:hAnsi="Consolas"/>
      <w:b w:val="0"/>
      <w:bCs w:val="0"/>
      <w:color w:val="4E9A06"/>
      <w:sz w:val="22"/>
      <w:szCs w:val="18"/>
      <w:shd w:val="clear" w:color="auto" w:fill="F8F8F8"/>
    </w:rPr>
  </w:style>
  <w:style w:type="character" w:styleId="ImportTok" w:customStyle="1">
    <w:name w:val="ImportTok"/>
    <w:basedOn w:val="VerbatimChar"/>
    <w:rPr>
      <w:rFonts w:ascii="Consolas" w:hAnsi="Consolas"/>
      <w:b w:val="0"/>
      <w:bCs w:val="0"/>
      <w:sz w:val="22"/>
      <w:szCs w:val="18"/>
      <w:shd w:val="clear" w:color="auto" w:fill="F8F8F8"/>
    </w:rPr>
  </w:style>
  <w:style w:type="character" w:styleId="CommentTok" w:customStyle="1">
    <w:name w:val="CommentTok"/>
    <w:basedOn w:val="VerbatimChar"/>
    <w:rsid w:val="008759BA"/>
    <w:rPr>
      <w:rFonts w:ascii="Courier New" w:hAnsi="Courier New"/>
      <w:b w:val="0"/>
      <w:bCs w:val="0"/>
      <w:i/>
      <w:color w:val="8F5902"/>
      <w:sz w:val="22"/>
      <w:szCs w:val="18"/>
      <w:shd w:val="clear" w:color="auto" w:fill="F8F8F8"/>
    </w:rPr>
  </w:style>
  <w:style w:type="character" w:styleId="DocumentationTok" w:customStyle="1">
    <w:name w:val="DocumentationTok"/>
    <w:basedOn w:val="VerbatimChar"/>
    <w:rPr>
      <w:rFonts w:ascii="Consolas" w:hAnsi="Consolas"/>
      <w:b/>
      <w:bCs w:val="0"/>
      <w:i/>
      <w:color w:val="8F5902"/>
      <w:sz w:val="22"/>
      <w:szCs w:val="18"/>
      <w:shd w:val="clear" w:color="auto" w:fill="F8F8F8"/>
    </w:rPr>
  </w:style>
  <w:style w:type="character" w:styleId="AnnotationTok" w:customStyle="1">
    <w:name w:val="AnnotationTok"/>
    <w:basedOn w:val="VerbatimChar"/>
    <w:rPr>
      <w:rFonts w:ascii="Consolas" w:hAnsi="Consolas"/>
      <w:b/>
      <w:bCs w:val="0"/>
      <w:i/>
      <w:color w:val="8F5902"/>
      <w:sz w:val="22"/>
      <w:szCs w:val="18"/>
      <w:shd w:val="clear" w:color="auto" w:fill="F8F8F8"/>
    </w:rPr>
  </w:style>
  <w:style w:type="character" w:styleId="CommentVarTok" w:customStyle="1">
    <w:name w:val="CommentVarTok"/>
    <w:basedOn w:val="VerbatimChar"/>
    <w:rPr>
      <w:rFonts w:ascii="Consolas" w:hAnsi="Consolas"/>
      <w:b/>
      <w:bCs w:val="0"/>
      <w:i/>
      <w:color w:val="8F5902"/>
      <w:sz w:val="22"/>
      <w:szCs w:val="18"/>
      <w:shd w:val="clear" w:color="auto" w:fill="F8F8F8"/>
    </w:rPr>
  </w:style>
  <w:style w:type="character" w:styleId="OtherTok" w:customStyle="1">
    <w:name w:val="OtherTok"/>
    <w:basedOn w:val="VerbatimChar"/>
    <w:rPr>
      <w:rFonts w:ascii="Consolas" w:hAnsi="Consolas"/>
      <w:b w:val="0"/>
      <w:bCs w:val="0"/>
      <w:color w:val="8F5902"/>
      <w:sz w:val="22"/>
      <w:szCs w:val="18"/>
      <w:shd w:val="clear" w:color="auto" w:fill="F8F8F8"/>
    </w:rPr>
  </w:style>
  <w:style w:type="character" w:styleId="FunctionTok" w:customStyle="1">
    <w:name w:val="FunctionTok"/>
    <w:basedOn w:val="VerbatimChar"/>
    <w:rPr>
      <w:rFonts w:ascii="Consolas" w:hAnsi="Consolas"/>
      <w:b w:val="0"/>
      <w:bCs w:val="0"/>
      <w:color w:val="000000"/>
      <w:sz w:val="22"/>
      <w:szCs w:val="18"/>
      <w:shd w:val="clear" w:color="auto" w:fill="F8F8F8"/>
    </w:rPr>
  </w:style>
  <w:style w:type="character" w:styleId="VariableTok" w:customStyle="1">
    <w:name w:val="VariableTok"/>
    <w:basedOn w:val="VerbatimChar"/>
    <w:rPr>
      <w:rFonts w:ascii="Consolas" w:hAnsi="Consolas"/>
      <w:b w:val="0"/>
      <w:bCs w:val="0"/>
      <w:color w:val="000000"/>
      <w:sz w:val="22"/>
      <w:szCs w:val="18"/>
      <w:shd w:val="clear" w:color="auto" w:fill="F8F8F8"/>
    </w:rPr>
  </w:style>
  <w:style w:type="character" w:styleId="ControlFlowTok" w:customStyle="1">
    <w:name w:val="ControlFlowTok"/>
    <w:basedOn w:val="VerbatimChar"/>
    <w:rPr>
      <w:rFonts w:ascii="Consolas" w:hAnsi="Consolas"/>
      <w:b/>
      <w:bCs w:val="0"/>
      <w:color w:val="204A87"/>
      <w:sz w:val="22"/>
      <w:szCs w:val="18"/>
      <w:shd w:val="clear" w:color="auto" w:fill="F8F8F8"/>
    </w:rPr>
  </w:style>
  <w:style w:type="character" w:styleId="OperatorTok" w:customStyle="1">
    <w:name w:val="OperatorTok"/>
    <w:basedOn w:val="VerbatimChar"/>
    <w:rsid w:val="008759BA"/>
    <w:rPr>
      <w:rFonts w:ascii="Courier New" w:hAnsi="Courier New"/>
      <w:b/>
      <w:bCs w:val="0"/>
      <w:color w:val="CE5C00"/>
      <w:sz w:val="22"/>
      <w:szCs w:val="18"/>
      <w:shd w:val="clear" w:color="auto" w:fill="F8F8F8"/>
    </w:rPr>
  </w:style>
  <w:style w:type="character" w:styleId="BuiltInTok" w:customStyle="1">
    <w:name w:val="BuiltInTok"/>
    <w:basedOn w:val="VerbatimChar"/>
    <w:rPr>
      <w:rFonts w:ascii="Consolas" w:hAnsi="Consolas"/>
      <w:b w:val="0"/>
      <w:bCs w:val="0"/>
      <w:sz w:val="22"/>
      <w:szCs w:val="18"/>
      <w:shd w:val="clear" w:color="auto" w:fill="F8F8F8"/>
    </w:rPr>
  </w:style>
  <w:style w:type="character" w:styleId="ExtensionTok" w:customStyle="1">
    <w:name w:val="ExtensionTok"/>
    <w:basedOn w:val="VerbatimChar"/>
    <w:rPr>
      <w:rFonts w:ascii="Consolas" w:hAnsi="Consolas"/>
      <w:b w:val="0"/>
      <w:bCs w:val="0"/>
      <w:sz w:val="22"/>
      <w:szCs w:val="18"/>
      <w:shd w:val="clear" w:color="auto" w:fill="F8F8F8"/>
    </w:rPr>
  </w:style>
  <w:style w:type="character" w:styleId="PreprocessorTok" w:customStyle="1">
    <w:name w:val="PreprocessorTok"/>
    <w:basedOn w:val="VerbatimChar"/>
    <w:rPr>
      <w:rFonts w:ascii="Consolas" w:hAnsi="Consolas"/>
      <w:b w:val="0"/>
      <w:bCs w:val="0"/>
      <w:i/>
      <w:color w:val="8F5902"/>
      <w:sz w:val="22"/>
      <w:szCs w:val="18"/>
      <w:shd w:val="clear" w:color="auto" w:fill="F8F8F8"/>
    </w:rPr>
  </w:style>
  <w:style w:type="character" w:styleId="AttributeTok" w:customStyle="1">
    <w:name w:val="AttributeTok"/>
    <w:basedOn w:val="VerbatimChar"/>
    <w:rPr>
      <w:rFonts w:ascii="Consolas" w:hAnsi="Consolas"/>
      <w:b w:val="0"/>
      <w:bCs w:val="0"/>
      <w:color w:val="C4A000"/>
      <w:sz w:val="22"/>
      <w:szCs w:val="18"/>
      <w:shd w:val="clear" w:color="auto" w:fill="F8F8F8"/>
    </w:rPr>
  </w:style>
  <w:style w:type="character" w:styleId="RegionMarkerTok" w:customStyle="1">
    <w:name w:val="RegionMarkerTok"/>
    <w:basedOn w:val="VerbatimChar"/>
    <w:rPr>
      <w:rFonts w:ascii="Consolas" w:hAnsi="Consolas"/>
      <w:b w:val="0"/>
      <w:bCs w:val="0"/>
      <w:sz w:val="22"/>
      <w:szCs w:val="18"/>
      <w:shd w:val="clear" w:color="auto" w:fill="F8F8F8"/>
    </w:rPr>
  </w:style>
  <w:style w:type="character" w:styleId="InformationTok" w:customStyle="1">
    <w:name w:val="InformationTok"/>
    <w:basedOn w:val="VerbatimChar"/>
    <w:rPr>
      <w:rFonts w:ascii="Consolas" w:hAnsi="Consolas"/>
      <w:b/>
      <w:bCs w:val="0"/>
      <w:i/>
      <w:color w:val="8F5902"/>
      <w:sz w:val="22"/>
      <w:szCs w:val="18"/>
      <w:shd w:val="clear" w:color="auto" w:fill="F8F8F8"/>
    </w:rPr>
  </w:style>
  <w:style w:type="character" w:styleId="WarningTok" w:customStyle="1">
    <w:name w:val="WarningTok"/>
    <w:basedOn w:val="VerbatimChar"/>
    <w:rPr>
      <w:rFonts w:ascii="Consolas" w:hAnsi="Consolas"/>
      <w:b/>
      <w:bCs w:val="0"/>
      <w:i/>
      <w:color w:val="8F5902"/>
      <w:sz w:val="22"/>
      <w:szCs w:val="18"/>
      <w:shd w:val="clear" w:color="auto" w:fill="F8F8F8"/>
    </w:rPr>
  </w:style>
  <w:style w:type="character" w:styleId="AlertTok" w:customStyle="1">
    <w:name w:val="AlertTok"/>
    <w:basedOn w:val="VerbatimChar"/>
    <w:rPr>
      <w:rFonts w:ascii="Consolas" w:hAnsi="Consolas"/>
      <w:b w:val="0"/>
      <w:bCs w:val="0"/>
      <w:color w:val="EF2929"/>
      <w:sz w:val="22"/>
      <w:szCs w:val="18"/>
      <w:shd w:val="clear" w:color="auto" w:fill="F8F8F8"/>
    </w:rPr>
  </w:style>
  <w:style w:type="character" w:styleId="ErrorTok" w:customStyle="1">
    <w:name w:val="ErrorTok"/>
    <w:basedOn w:val="VerbatimChar"/>
    <w:rPr>
      <w:rFonts w:ascii="Consolas" w:hAnsi="Consolas"/>
      <w:b/>
      <w:bCs w:val="0"/>
      <w:color w:val="A40000"/>
      <w:sz w:val="22"/>
      <w:szCs w:val="18"/>
      <w:shd w:val="clear" w:color="auto" w:fill="F8F8F8"/>
    </w:rPr>
  </w:style>
  <w:style w:type="character" w:styleId="NormalTok" w:customStyle="1">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styleId="BalloonTextChar" w:customStyle="1">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styleId="HeaderChar" w:customStyle="1">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styleId="FooterChar" w:customStyle="1">
    <w:name w:val="Footer Char"/>
    <w:basedOn w:val="DefaultParagraphFont"/>
    <w:link w:val="Footer"/>
    <w:rsid w:val="00400A16"/>
  </w:style>
  <w:style w:type="table" w:styleId="TableGrid">
    <w:name w:val="Table Grid"/>
    <w:basedOn w:val="TableNormal"/>
    <w:rsid w:val="00E7345E"/>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AD076C"/>
    <w:rPr>
      <w:rFonts w:eastAsiaTheme="majorEastAsia" w:cstheme="majorBidi"/>
      <w:b/>
      <w:bCs/>
      <w:sz w:val="22"/>
      <w:szCs w:val="32"/>
    </w:rPr>
  </w:style>
  <w:style w:type="character" w:styleId="Heading2Char" w:customStyle="1">
    <w:name w:val="Heading 2 Char"/>
    <w:basedOn w:val="DefaultParagraphFont"/>
    <w:link w:val="Heading2"/>
    <w:uiPriority w:val="9"/>
    <w:rsid w:val="00B73A2E"/>
    <w:rPr>
      <w:rFonts w:eastAsiaTheme="majorEastAsia" w:cstheme="majorBidi"/>
      <w:bCs/>
      <w:i/>
      <w:sz w:val="22"/>
      <w:szCs w:val="22"/>
    </w:rPr>
  </w:style>
  <w:style w:type="character" w:styleId="Heading3Char" w:customStyle="1">
    <w:name w:val="Heading 3 Char"/>
    <w:basedOn w:val="DefaultParagraphFont"/>
    <w:link w:val="Heading3"/>
    <w:uiPriority w:val="9"/>
    <w:rsid w:val="00B73A2E"/>
    <w:rPr>
      <w:rFonts w:eastAsiaTheme="majorEastAsia" w:cstheme="majorBidi"/>
      <w:b/>
      <w:bCs/>
      <w:sz w:val="22"/>
      <w:szCs w:val="22"/>
    </w:rPr>
  </w:style>
  <w:style w:type="character" w:styleId="Heading4Char" w:customStyle="1">
    <w:name w:val="Heading 4 Char"/>
    <w:basedOn w:val="DefaultParagraphFont"/>
    <w:link w:val="Heading4"/>
    <w:uiPriority w:val="9"/>
    <w:rsid w:val="00B73A2E"/>
    <w:rPr>
      <w:rFonts w:eastAsiaTheme="majorEastAsia" w:cstheme="majorBidi"/>
      <w:b/>
      <w:bCs/>
      <w:sz w:val="22"/>
      <w:szCs w:val="22"/>
    </w:rPr>
  </w:style>
  <w:style w:type="character" w:styleId="Heading5Char" w:customStyle="1">
    <w:name w:val="Heading 5 Char"/>
    <w:basedOn w:val="DefaultParagraphFont"/>
    <w:link w:val="Heading5"/>
    <w:uiPriority w:val="9"/>
    <w:rsid w:val="00B73A2E"/>
    <w:rPr>
      <w:rFonts w:eastAsiaTheme="majorEastAsia" w:cstheme="majorBidi"/>
      <w:b/>
      <w:bCs/>
      <w:sz w:val="22"/>
      <w:szCs w:val="22"/>
    </w:rPr>
  </w:style>
  <w:style w:type="character" w:styleId="Heading6Char" w:customStyle="1">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styleId="Heading7Char" w:customStyle="1">
    <w:name w:val="Heading 7 Char"/>
    <w:basedOn w:val="DefaultParagraphFont"/>
    <w:link w:val="Heading7"/>
    <w:uiPriority w:val="9"/>
    <w:semiHidden/>
    <w:rsid w:val="00E7345E"/>
    <w:rPr>
      <w:rFonts w:asciiTheme="majorHAnsi" w:hAnsiTheme="majorHAnsi" w:eastAsiaTheme="majorEastAsia" w:cstheme="majorBidi"/>
      <w:b/>
      <w:bCs/>
      <w:i/>
      <w:iCs/>
      <w:sz w:val="20"/>
      <w:szCs w:val="20"/>
    </w:rPr>
  </w:style>
  <w:style w:type="character" w:styleId="Heading8Char" w:customStyle="1">
    <w:name w:val="Heading 8 Char"/>
    <w:basedOn w:val="DefaultParagraphFont"/>
    <w:link w:val="Heading8"/>
    <w:uiPriority w:val="9"/>
    <w:semiHidden/>
    <w:rsid w:val="00E7345E"/>
    <w:rPr>
      <w:rFonts w:asciiTheme="majorHAnsi" w:hAnsiTheme="majorHAnsi" w:eastAsiaTheme="majorEastAsia" w:cstheme="majorBidi"/>
      <w:b/>
      <w:bCs/>
      <w:i/>
      <w:iCs/>
      <w:sz w:val="18"/>
      <w:szCs w:val="18"/>
    </w:rPr>
  </w:style>
  <w:style w:type="character" w:styleId="Heading9Char" w:customStyle="1">
    <w:name w:val="Heading 9 Char"/>
    <w:basedOn w:val="DefaultParagraphFont"/>
    <w:link w:val="Heading9"/>
    <w:uiPriority w:val="9"/>
    <w:semiHidden/>
    <w:rsid w:val="00E7345E"/>
    <w:rPr>
      <w:rFonts w:asciiTheme="majorHAnsi" w:hAnsiTheme="majorHAnsi" w:eastAsiaTheme="majorEastAsia" w:cstheme="majorBidi"/>
      <w:i/>
      <w:iCs/>
      <w:sz w:val="18"/>
      <w:szCs w:val="18"/>
    </w:rPr>
  </w:style>
  <w:style w:type="character" w:styleId="TitleChar" w:customStyle="1">
    <w:name w:val="Title Char"/>
    <w:basedOn w:val="DefaultParagraphFont"/>
    <w:link w:val="Title"/>
    <w:rsid w:val="00E7345E"/>
    <w:rPr>
      <w:rFonts w:eastAsiaTheme="majorEastAsia" w:cstheme="majorBidi"/>
      <w:b/>
      <w:bCs/>
      <w:sz w:val="22"/>
      <w:szCs w:val="22"/>
    </w:rPr>
  </w:style>
  <w:style w:type="character" w:styleId="SubtitleChar" w:customStyle="1">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styleId="QuoteChar" w:customStyle="1">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hAnsiTheme="majorHAnsi" w:eastAsiaTheme="majorEastAsia" w:cstheme="majorBidi"/>
      <w:i/>
      <w:iCs/>
      <w:sz w:val="20"/>
      <w:szCs w:val="20"/>
    </w:rPr>
  </w:style>
  <w:style w:type="character" w:styleId="IntenseQuoteChar" w:customStyle="1">
    <w:name w:val="Intense Quote Char"/>
    <w:basedOn w:val="DefaultParagraphFont"/>
    <w:link w:val="IntenseQuote"/>
    <w:uiPriority w:val="30"/>
    <w:rsid w:val="00E7345E"/>
    <w:rPr>
      <w:rFonts w:asciiTheme="majorHAnsi" w:hAnsiTheme="majorHAnsi" w:eastAsiaTheme="majorEastAsia"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hAnsiTheme="majorHAnsi" w:eastAsiaTheme="majorEastAsia" w:cstheme="majorBidi"/>
      <w:b/>
      <w:bCs/>
      <w:smallCaps/>
      <w:color w:val="auto"/>
      <w:u w:val="single"/>
    </w:rPr>
  </w:style>
  <w:style w:type="character" w:styleId="BodyTextChar" w:customStyle="1">
    <w:name w:val="Body Text Char"/>
    <w:basedOn w:val="DefaultParagraphFont"/>
    <w:link w:val="BodyText"/>
    <w:rsid w:val="009A4DD1"/>
    <w:rPr>
      <w:sz w:val="22"/>
    </w:rPr>
  </w:style>
  <w:style w:type="table" w:styleId="Table" w:customStyle="1">
    <w:name w:val="Table"/>
    <w:unhideWhenUsed/>
    <w:qFormat/>
    <w:rsid w:val="00AD076C"/>
    <w:tblPr>
      <w:tblInd w:w="0" w:type="dxa"/>
      <w:tblBorders>
        <w:top w:val="single" w:color="auto" w:sz="4" w:space="0"/>
        <w:bottom w:val="single" w:color="auto" w:sz="4" w:space="0"/>
      </w:tblBorders>
      <w:tblCellMar>
        <w:top w:w="0" w:type="dxa"/>
        <w:left w:w="108" w:type="dxa"/>
        <w:bottom w:w="0" w:type="dxa"/>
        <w:right w:w="108" w:type="dxa"/>
      </w:tblCellMar>
    </w:tblPr>
    <w:tblStylePr w:type="firstRow">
      <w:tblPr/>
      <w:tcPr>
        <w:tcBorders>
          <w:bottom w:val="single" w:color="auto" w:sz="4" w:space="0"/>
        </w:tcBorders>
      </w:tcPr>
    </w:tblStylePr>
  </w:style>
  <w:style w:type="paragraph" w:styleId="CommentText">
    <w:name w:val="annotation text"/>
    <w:basedOn w:val="Normal"/>
    <w:link w:val="CommentTextChar"/>
    <w:semiHidden/>
    <w:unhideWhenUsed/>
    <w:rPr>
      <w:sz w:val="20"/>
      <w:szCs w:val="20"/>
    </w:rPr>
  </w:style>
  <w:style w:type="character" w:styleId="CommentTextChar" w:customStyle="1">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image" Target="media/image2.png" Id="rId13" /><Relationship Type="http://schemas.openxmlformats.org/officeDocument/2006/relationships/header" Target="header2.xml" Id="rId18" /><Relationship Type="http://schemas.openxmlformats.org/officeDocument/2006/relationships/settings" Target="settings.xml" Id="rId3" /><Relationship Type="http://schemas.microsoft.com/office/2011/relationships/people" Target="people.xml" Id="rId21" /><Relationship Type="http://schemas.openxmlformats.org/officeDocument/2006/relationships/comments" Target="comments.xml" Id="rId7" /><Relationship Type="http://schemas.openxmlformats.org/officeDocument/2006/relationships/image" Target="media/image1.png"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i.org/10.1371/journal.pone.0232822" TargetMode="External" Id="rId11" /><Relationship Type="http://schemas.openxmlformats.org/officeDocument/2006/relationships/footnotes" Target="footnotes.xml" Id="rId5" /><Relationship Type="http://schemas.openxmlformats.org/officeDocument/2006/relationships/hyperlink" Target="https://github.com/nafc-assess/NAFOdown" TargetMode="External" Id="rId15" /><Relationship Type="http://schemas.microsoft.com/office/2018/08/relationships/commentsExtensible" Target="commentsExtensible.xml" Id="rId10" /><Relationship Type="http://schemas.openxmlformats.org/officeDocument/2006/relationships/footer" Target="footer2.xml" Id="rId19"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image" Target="media/image3.png" Id="rId14" /><Relationship Type="http://schemas.openxmlformats.org/officeDocument/2006/relationships/theme" Target="theme/theme1.xml" Id="rId22" /><Relationship Type="http://schemas.openxmlformats.org/officeDocument/2006/relationships/glossaryDocument" Target="glossary/document.xml" Id="R6335634932d6454e" /></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28e54b-4e48-468a-8ff1-aea5a77c4f0c}"/>
      </w:docPartPr>
      <w:docPartBody>
        <w:p w14:paraId="5E59423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DFO-MPO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Approximating uncertainty around indices from stratified-random trawl surveys using the Gamma distribution</dc:title>
  <dc:creator>Paul M. Regular, Mariano Koen-Alonso, Semra Yalcin, Andrea M.J. Perreault, Laura J. Wheeland</dc:creator>
  <keywords/>
  <lastModifiedBy>Koen-Alonso, Mariano</lastModifiedBy>
  <revision>3</revision>
  <dcterms:created xsi:type="dcterms:W3CDTF">2022-06-24T14:30:00.0000000Z</dcterms:created>
  <dcterms:modified xsi:type="dcterms:W3CDTF">2022-06-24T14:48:00.4409358Z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2022-06-20</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y fmtid="{D5CDD505-2E9C-101B-9397-08002B2CF9AE}" pid="9" name="MSIP_Label_1bfb733f-faef-464c-9b6d-731b56f94973_Enabled">
    <vt:lpwstr>true</vt:lpwstr>
  </property>
  <property fmtid="{D5CDD505-2E9C-101B-9397-08002B2CF9AE}" pid="10" name="MSIP_Label_1bfb733f-faef-464c-9b6d-731b56f94973_SetDate">
    <vt:lpwstr>2022-06-24T14:30:16Z</vt:lpwstr>
  </property>
  <property fmtid="{D5CDD505-2E9C-101B-9397-08002B2CF9AE}" pid="11" name="MSIP_Label_1bfb733f-faef-464c-9b6d-731b56f94973_Method">
    <vt:lpwstr>Standard</vt:lpwstr>
  </property>
  <property fmtid="{D5CDD505-2E9C-101B-9397-08002B2CF9AE}" pid="12" name="MSIP_Label_1bfb733f-faef-464c-9b6d-731b56f94973_Name">
    <vt:lpwstr>Unclass - Non-Classifié</vt:lpwstr>
  </property>
  <property fmtid="{D5CDD505-2E9C-101B-9397-08002B2CF9AE}" pid="13" name="MSIP_Label_1bfb733f-faef-464c-9b6d-731b56f94973_SiteId">
    <vt:lpwstr>1594fdae-a1d9-4405-915d-011467234338</vt:lpwstr>
  </property>
  <property fmtid="{D5CDD505-2E9C-101B-9397-08002B2CF9AE}" pid="14" name="MSIP_Label_1bfb733f-faef-464c-9b6d-731b56f94973_ActionId">
    <vt:lpwstr>f88c1937-9c31-4aa8-a371-295e5d8562a9</vt:lpwstr>
  </property>
  <property fmtid="{D5CDD505-2E9C-101B-9397-08002B2CF9AE}" pid="15" name="MSIP_Label_1bfb733f-faef-464c-9b6d-731b56f94973_ContentBits">
    <vt:lpwstr>0</vt:lpwstr>
  </property>
</Properties>
</file>